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31CE3" w14:textId="77777777" w:rsidR="00520812" w:rsidRPr="005572AE" w:rsidRDefault="000D3426" w:rsidP="000F262B">
      <w:pPr>
        <w:spacing w:line="360" w:lineRule="auto"/>
        <w:jc w:val="center"/>
        <w:rPr>
          <w:rFonts w:ascii="宋体" w:hint="eastAsia"/>
          <w:b/>
          <w:sz w:val="30"/>
          <w:szCs w:val="30"/>
        </w:rPr>
      </w:pPr>
      <w:r>
        <w:rPr>
          <w:rFonts w:ascii="宋体" w:hint="eastAsia"/>
          <w:b/>
          <w:sz w:val="30"/>
          <w:szCs w:val="30"/>
        </w:rPr>
        <w:t>辛亥革命后的“</w:t>
      </w:r>
      <w:r w:rsidR="00A9278B">
        <w:rPr>
          <w:rFonts w:ascii="宋体" w:hint="eastAsia"/>
          <w:b/>
          <w:sz w:val="30"/>
          <w:szCs w:val="30"/>
        </w:rPr>
        <w:t>分饼</w:t>
      </w:r>
      <w:r>
        <w:rPr>
          <w:rFonts w:ascii="宋体" w:hint="eastAsia"/>
          <w:b/>
          <w:sz w:val="30"/>
          <w:szCs w:val="30"/>
        </w:rPr>
        <w:t>”</w:t>
      </w:r>
      <w:r w:rsidR="00A9278B">
        <w:rPr>
          <w:rFonts w:ascii="宋体" w:hint="eastAsia"/>
          <w:b/>
          <w:sz w:val="30"/>
          <w:szCs w:val="30"/>
        </w:rPr>
        <w:t>之旅</w:t>
      </w:r>
    </w:p>
    <w:p w14:paraId="4F97F4F3" w14:textId="286E9CB5" w:rsidR="00ED3C3C" w:rsidRDefault="002A5EBA" w:rsidP="0013646E">
      <w:pPr>
        <w:spacing w:line="360" w:lineRule="auto"/>
        <w:rPr>
          <w:ins w:id="0" w:author="liangqiang" w:date="2017-09-24T19:47:00Z"/>
          <w:rFonts w:ascii="宋体" w:hint="eastAsia"/>
          <w:szCs w:val="21"/>
        </w:rPr>
      </w:pPr>
      <w:ins w:id="1" w:author="liangqiang" w:date="2017-09-24T19:47:00Z">
        <w:r>
          <w:rPr>
            <w:rFonts w:ascii="宋体" w:hint="eastAsia"/>
            <w:szCs w:val="21"/>
          </w:rPr>
          <w:t>建议：</w:t>
        </w:r>
      </w:ins>
    </w:p>
    <w:p w14:paraId="367E847A" w14:textId="7C3A7970" w:rsidR="002A5EBA" w:rsidRDefault="002A5EBA" w:rsidP="0013646E">
      <w:pPr>
        <w:spacing w:line="360" w:lineRule="auto"/>
        <w:rPr>
          <w:ins w:id="2" w:author="liangqiang" w:date="2017-09-24T19:47:00Z"/>
          <w:rFonts w:ascii="宋体" w:hint="eastAsia"/>
          <w:szCs w:val="21"/>
        </w:rPr>
      </w:pPr>
      <w:ins w:id="3" w:author="liangqiang" w:date="2017-09-24T19:47:00Z">
        <w:r>
          <w:rPr>
            <w:rFonts w:ascii="宋体" w:hint="eastAsia"/>
            <w:szCs w:val="21"/>
          </w:rPr>
          <w:t>1、想两个标题</w:t>
        </w:r>
      </w:ins>
      <w:ins w:id="4" w:author="liangqiang" w:date="2017-09-24T19:50:00Z">
        <w:r w:rsidR="007F5929">
          <w:rPr>
            <w:rFonts w:ascii="宋体" w:hint="eastAsia"/>
            <w:szCs w:val="21"/>
          </w:rPr>
          <w:t>（需要抓眼球）</w:t>
        </w:r>
      </w:ins>
      <w:ins w:id="5" w:author="liangqiang" w:date="2017-09-24T19:47:00Z">
        <w:r>
          <w:rPr>
            <w:rFonts w:ascii="宋体" w:hint="eastAsia"/>
            <w:szCs w:val="21"/>
          </w:rPr>
          <w:t>，可以比较长，30字以内即可</w:t>
        </w:r>
      </w:ins>
    </w:p>
    <w:p w14:paraId="05E07F92" w14:textId="23904960" w:rsidR="002A5EBA" w:rsidRDefault="002A5EBA" w:rsidP="0013646E">
      <w:pPr>
        <w:spacing w:line="360" w:lineRule="auto"/>
        <w:rPr>
          <w:ins w:id="6" w:author="liangqiang" w:date="2017-09-24T19:49:00Z"/>
          <w:rFonts w:ascii="宋体" w:hint="eastAsia"/>
          <w:szCs w:val="21"/>
        </w:rPr>
      </w:pPr>
      <w:ins w:id="7" w:author="liangqiang" w:date="2017-09-24T19:48:00Z">
        <w:r>
          <w:rPr>
            <w:rFonts w:ascii="宋体" w:hint="eastAsia"/>
            <w:szCs w:val="21"/>
          </w:rPr>
          <w:t>2、准备一些相关图片，不少于5张，一般每节一张</w:t>
        </w:r>
      </w:ins>
      <w:ins w:id="8" w:author="liangqiang" w:date="2017-09-24T19:49:00Z">
        <w:r>
          <w:rPr>
            <w:rFonts w:ascii="宋体" w:hint="eastAsia"/>
            <w:szCs w:val="21"/>
          </w:rPr>
          <w:t>，可以更多</w:t>
        </w:r>
      </w:ins>
    </w:p>
    <w:p w14:paraId="715BAC22" w14:textId="60C41DB8" w:rsidR="002A5EBA" w:rsidRDefault="002A5EBA" w:rsidP="0013646E">
      <w:pPr>
        <w:spacing w:line="360" w:lineRule="auto"/>
        <w:rPr>
          <w:ins w:id="9" w:author="liangqiang" w:date="2017-09-24T19:50:00Z"/>
          <w:rFonts w:ascii="宋体" w:hint="eastAsia"/>
          <w:szCs w:val="21"/>
        </w:rPr>
      </w:pPr>
      <w:ins w:id="10" w:author="liangqiang" w:date="2017-09-24T19:49:00Z">
        <w:r>
          <w:rPr>
            <w:rFonts w:ascii="宋体" w:hint="eastAsia"/>
            <w:szCs w:val="21"/>
          </w:rPr>
          <w:t>3、</w:t>
        </w:r>
        <w:r w:rsidR="007F5929">
          <w:rPr>
            <w:rFonts w:ascii="宋体" w:hint="eastAsia"/>
            <w:szCs w:val="21"/>
          </w:rPr>
          <w:t>修改意见仅作参考</w:t>
        </w:r>
      </w:ins>
      <w:bookmarkStart w:id="11" w:name="_GoBack"/>
      <w:bookmarkEnd w:id="11"/>
    </w:p>
    <w:p w14:paraId="5EB51560" w14:textId="77777777" w:rsidR="007F5929" w:rsidRPr="000C07B5" w:rsidRDefault="007F5929" w:rsidP="0013646E">
      <w:pPr>
        <w:spacing w:line="360" w:lineRule="auto"/>
        <w:rPr>
          <w:rFonts w:ascii="宋体" w:hint="eastAsia"/>
          <w:szCs w:val="21"/>
        </w:rPr>
      </w:pPr>
    </w:p>
    <w:p w14:paraId="139CE8DE" w14:textId="77777777" w:rsidR="000D3426" w:rsidRDefault="000558C2" w:rsidP="000E7054">
      <w:pPr>
        <w:spacing w:line="360" w:lineRule="auto"/>
        <w:ind w:firstLine="420"/>
        <w:jc w:val="lef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辛亥革命</w:t>
      </w:r>
      <w:r w:rsidR="000D3426">
        <w:rPr>
          <w:rFonts w:ascii="宋体" w:hint="eastAsia"/>
          <w:szCs w:val="21"/>
        </w:rPr>
        <w:t>结束了</w:t>
      </w:r>
      <w:r w:rsidR="00CB67BD">
        <w:rPr>
          <w:rFonts w:ascii="宋体" w:hint="eastAsia"/>
          <w:szCs w:val="21"/>
        </w:rPr>
        <w:t>中国</w:t>
      </w:r>
      <w:r w:rsidR="000D3426">
        <w:rPr>
          <w:rFonts w:ascii="宋体" w:hint="eastAsia"/>
          <w:szCs w:val="21"/>
        </w:rPr>
        <w:t>数千年的帝王统治。</w:t>
      </w:r>
      <w:r w:rsidR="00A9278B">
        <w:rPr>
          <w:rFonts w:ascii="宋体" w:hint="eastAsia"/>
          <w:szCs w:val="21"/>
        </w:rPr>
        <w:t>革命的成功就好比做出了一张美味香甜的大饼。那么，接下来的</w:t>
      </w:r>
      <w:r w:rsidR="00213238">
        <w:rPr>
          <w:rFonts w:ascii="宋体" w:hint="eastAsia"/>
          <w:szCs w:val="21"/>
        </w:rPr>
        <w:t>事</w:t>
      </w:r>
      <w:r w:rsidR="00A9278B">
        <w:rPr>
          <w:rFonts w:ascii="宋体" w:hint="eastAsia"/>
          <w:szCs w:val="21"/>
        </w:rPr>
        <w:t>就是</w:t>
      </w:r>
      <w:r w:rsidR="00213238">
        <w:rPr>
          <w:rFonts w:ascii="宋体" w:hint="eastAsia"/>
          <w:szCs w:val="21"/>
        </w:rPr>
        <w:t>一起</w:t>
      </w:r>
      <w:r w:rsidR="00A9278B">
        <w:rPr>
          <w:rFonts w:ascii="宋体" w:hint="eastAsia"/>
          <w:szCs w:val="21"/>
        </w:rPr>
        <w:t>来“分饼”</w:t>
      </w:r>
      <w:del w:id="12" w:author="liangqiang" w:date="2017-09-24T17:55:00Z">
        <w:r w:rsidR="00A9278B" w:rsidDel="00A35240">
          <w:rPr>
            <w:rFonts w:ascii="宋体" w:hint="eastAsia"/>
            <w:szCs w:val="21"/>
          </w:rPr>
          <w:delText>，一番故事也由此而</w:delText>
        </w:r>
        <w:r w:rsidR="00C02F9A" w:rsidDel="00A35240">
          <w:rPr>
            <w:rFonts w:ascii="宋体" w:hint="eastAsia"/>
            <w:szCs w:val="21"/>
          </w:rPr>
          <w:delText>发生</w:delText>
        </w:r>
      </w:del>
      <w:r w:rsidR="00C02F9A">
        <w:rPr>
          <w:rFonts w:ascii="宋体" w:hint="eastAsia"/>
          <w:szCs w:val="21"/>
        </w:rPr>
        <w:t>。</w:t>
      </w:r>
    </w:p>
    <w:p w14:paraId="059E5748" w14:textId="77777777" w:rsidR="000E7054" w:rsidRPr="00822737" w:rsidRDefault="000E7054" w:rsidP="000E7054">
      <w:pPr>
        <w:spacing w:line="360" w:lineRule="auto"/>
        <w:ind w:firstLine="420"/>
        <w:jc w:val="left"/>
        <w:rPr>
          <w:rFonts w:ascii="宋体" w:hint="eastAsia"/>
          <w:b/>
          <w:szCs w:val="21"/>
        </w:rPr>
      </w:pPr>
      <w:r w:rsidRPr="00822737">
        <w:rPr>
          <w:rFonts w:ascii="宋体" w:hint="eastAsia"/>
          <w:b/>
          <w:szCs w:val="21"/>
        </w:rPr>
        <w:t xml:space="preserve">  一、</w:t>
      </w:r>
      <w:del w:id="13" w:author="liangqiang" w:date="2017-09-24T19:42:00Z">
        <w:r w:rsidR="00E70C1F" w:rsidDel="009D5D0A">
          <w:rPr>
            <w:rFonts w:ascii="宋体" w:hint="eastAsia"/>
            <w:b/>
            <w:szCs w:val="21"/>
          </w:rPr>
          <w:delText>拉队伍、搭班子</w:delText>
        </w:r>
      </w:del>
      <w:ins w:id="14" w:author="liangqiang" w:date="2017-09-24T18:00:00Z">
        <w:r w:rsidR="00A35240">
          <w:rPr>
            <w:rFonts w:ascii="宋体" w:hint="eastAsia"/>
            <w:b/>
            <w:szCs w:val="21"/>
          </w:rPr>
          <w:t>负责分饼的</w:t>
        </w:r>
        <w:r w:rsidR="00A35240">
          <w:rPr>
            <w:rFonts w:ascii="宋体" w:hint="eastAsia"/>
            <w:szCs w:val="21"/>
          </w:rPr>
          <w:t>稽勋局</w:t>
        </w:r>
      </w:ins>
    </w:p>
    <w:p w14:paraId="26871556" w14:textId="77777777" w:rsidR="007658A0" w:rsidRPr="00822737" w:rsidRDefault="003B307C" w:rsidP="00A9278B">
      <w:pPr>
        <w:spacing w:line="360" w:lineRule="auto"/>
        <w:ind w:firstLine="420"/>
        <w:jc w:val="left"/>
        <w:rPr>
          <w:rFonts w:ascii="宋体" w:hint="eastAsia"/>
          <w:szCs w:val="21"/>
        </w:rPr>
      </w:pPr>
      <w:r w:rsidRPr="00822737">
        <w:rPr>
          <w:rFonts w:ascii="宋体" w:hint="eastAsia"/>
          <w:szCs w:val="21"/>
        </w:rPr>
        <w:t xml:space="preserve">  </w:t>
      </w:r>
      <w:r w:rsidR="00A9278B">
        <w:rPr>
          <w:rFonts w:ascii="宋体" w:hint="eastAsia"/>
          <w:szCs w:val="21"/>
        </w:rPr>
        <w:t>干什么事都得有人领头。“分饼”也是这样，</w:t>
      </w:r>
      <w:ins w:id="15" w:author="liangqiang" w:date="2017-09-24T17:59:00Z">
        <w:r w:rsidR="00A35240">
          <w:rPr>
            <w:rFonts w:ascii="宋体" w:hint="eastAsia"/>
            <w:szCs w:val="21"/>
          </w:rPr>
          <w:t>总</w:t>
        </w:r>
      </w:ins>
      <w:r w:rsidR="00A9278B">
        <w:rPr>
          <w:rFonts w:ascii="宋体" w:hint="eastAsia"/>
          <w:szCs w:val="21"/>
        </w:rPr>
        <w:t>得先</w:t>
      </w:r>
      <w:r w:rsidR="00CB67BD">
        <w:rPr>
          <w:rFonts w:ascii="宋体" w:hint="eastAsia"/>
          <w:szCs w:val="21"/>
        </w:rPr>
        <w:t>拉队伍、搭班子</w:t>
      </w:r>
      <w:r w:rsidR="00A9278B">
        <w:rPr>
          <w:rFonts w:ascii="宋体" w:hint="eastAsia"/>
          <w:szCs w:val="21"/>
        </w:rPr>
        <w:t>，其他的工作才能开展得起来。所以，</w:t>
      </w:r>
      <w:r w:rsidR="00E70C1F">
        <w:rPr>
          <w:rFonts w:ascii="宋体" w:hint="eastAsia"/>
          <w:szCs w:val="21"/>
        </w:rPr>
        <w:t>临时大总统孙中山</w:t>
      </w:r>
      <w:r w:rsidR="008A7EB8" w:rsidRPr="00822737">
        <w:rPr>
          <w:rFonts w:ascii="宋体" w:hint="eastAsia"/>
          <w:szCs w:val="21"/>
        </w:rPr>
        <w:t>提出</w:t>
      </w:r>
      <w:r w:rsidR="00A60BAC">
        <w:rPr>
          <w:rFonts w:ascii="宋体" w:hint="eastAsia"/>
          <w:szCs w:val="21"/>
        </w:rPr>
        <w:t>应该</w:t>
      </w:r>
      <w:r w:rsidR="00E70C1F">
        <w:rPr>
          <w:rFonts w:ascii="宋体" w:hint="eastAsia"/>
          <w:szCs w:val="21"/>
        </w:rPr>
        <w:t>专门成立一个机构来</w:t>
      </w:r>
      <w:r w:rsidR="00A9278B">
        <w:rPr>
          <w:rFonts w:ascii="宋体" w:hint="eastAsia"/>
          <w:szCs w:val="21"/>
        </w:rPr>
        <w:t>专门负责“分饼”</w:t>
      </w:r>
      <w:del w:id="16" w:author="liangqiang" w:date="2017-09-24T17:56:00Z">
        <w:r w:rsidR="00A9278B" w:rsidDel="00A35240">
          <w:rPr>
            <w:rFonts w:ascii="宋体" w:hint="eastAsia"/>
            <w:szCs w:val="21"/>
          </w:rPr>
          <w:delText>的事</w:delText>
        </w:r>
      </w:del>
      <w:r w:rsidR="00E70C1F">
        <w:rPr>
          <w:rFonts w:ascii="宋体" w:hint="eastAsia"/>
          <w:szCs w:val="21"/>
        </w:rPr>
        <w:t>。</w:t>
      </w:r>
      <w:r w:rsidR="00921040">
        <w:rPr>
          <w:rFonts w:ascii="宋体" w:hint="eastAsia"/>
          <w:szCs w:val="21"/>
        </w:rPr>
        <w:t>一个叫稽勋局的机构就被批准成立了</w:t>
      </w:r>
      <w:r w:rsidR="00CB67BD">
        <w:rPr>
          <w:rFonts w:ascii="宋体" w:hint="eastAsia"/>
          <w:szCs w:val="21"/>
        </w:rPr>
        <w:t>，</w:t>
      </w:r>
      <w:del w:id="17" w:author="liangqiang" w:date="2017-09-24T17:55:00Z">
        <w:r w:rsidR="00921040" w:rsidDel="00A35240">
          <w:rPr>
            <w:rFonts w:ascii="宋体" w:hint="eastAsia"/>
            <w:szCs w:val="21"/>
          </w:rPr>
          <w:delText>而且</w:delText>
        </w:r>
      </w:del>
      <w:r w:rsidR="00CB67BD">
        <w:rPr>
          <w:rFonts w:ascii="宋体" w:hint="eastAsia"/>
          <w:szCs w:val="21"/>
        </w:rPr>
        <w:t>它</w:t>
      </w:r>
      <w:del w:id="18" w:author="liangqiang" w:date="2017-09-24T17:55:00Z">
        <w:r w:rsidR="00921040" w:rsidDel="00A35240">
          <w:rPr>
            <w:rFonts w:ascii="宋体" w:hint="eastAsia"/>
            <w:szCs w:val="21"/>
          </w:rPr>
          <w:delText>还</w:delText>
        </w:r>
      </w:del>
      <w:r w:rsidR="00CB67BD">
        <w:rPr>
          <w:rFonts w:ascii="宋体" w:hint="eastAsia"/>
          <w:szCs w:val="21"/>
        </w:rPr>
        <w:t>是</w:t>
      </w:r>
      <w:r w:rsidR="00A60BAC">
        <w:rPr>
          <w:rFonts w:ascii="宋体" w:hint="eastAsia"/>
          <w:szCs w:val="21"/>
        </w:rPr>
        <w:t>直属国务院的中央国家机关</w:t>
      </w:r>
      <w:r w:rsidR="00CB67BD">
        <w:rPr>
          <w:rFonts w:ascii="宋体" w:hint="eastAsia"/>
          <w:szCs w:val="21"/>
        </w:rPr>
        <w:t>。</w:t>
      </w:r>
    </w:p>
    <w:p w14:paraId="274A5637" w14:textId="77777777" w:rsidR="00BA6A32" w:rsidRPr="00822737" w:rsidRDefault="00A9278B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机构成立了，下面就得找人来干事了。</w:t>
      </w:r>
      <w:r w:rsidR="00E70C1F">
        <w:rPr>
          <w:rFonts w:ascii="宋体" w:hint="eastAsia"/>
          <w:szCs w:val="21"/>
        </w:rPr>
        <w:t>这时，</w:t>
      </w:r>
      <w:r w:rsidR="00921040">
        <w:rPr>
          <w:rFonts w:ascii="宋体" w:hint="eastAsia"/>
          <w:szCs w:val="21"/>
        </w:rPr>
        <w:t>已经是袁世凯当总统了，但他</w:t>
      </w:r>
      <w:r w:rsidR="00E70C1F">
        <w:rPr>
          <w:rFonts w:ascii="宋体" w:hint="eastAsia"/>
          <w:szCs w:val="21"/>
        </w:rPr>
        <w:t>还是挺给孙中山面子</w:t>
      </w:r>
      <w:r>
        <w:rPr>
          <w:rFonts w:ascii="宋体" w:hint="eastAsia"/>
          <w:szCs w:val="21"/>
        </w:rPr>
        <w:t>的</w:t>
      </w:r>
      <w:r w:rsidR="00BA6A32" w:rsidRPr="00822737">
        <w:rPr>
          <w:rFonts w:ascii="宋体" w:hint="eastAsia"/>
          <w:szCs w:val="21"/>
        </w:rPr>
        <w:t>，</w:t>
      </w:r>
      <w:r>
        <w:rPr>
          <w:rFonts w:ascii="宋体" w:hint="eastAsia"/>
          <w:szCs w:val="21"/>
        </w:rPr>
        <w:t>让</w:t>
      </w:r>
      <w:r w:rsidR="00E70C1F">
        <w:rPr>
          <w:rFonts w:ascii="宋体" w:hint="eastAsia"/>
          <w:szCs w:val="21"/>
        </w:rPr>
        <w:t>孙中山推荐的</w:t>
      </w:r>
      <w:r w:rsidR="00BA6A32" w:rsidRPr="00822737">
        <w:rPr>
          <w:rFonts w:ascii="宋体" w:hint="eastAsia"/>
          <w:szCs w:val="21"/>
        </w:rPr>
        <w:t>冯自由</w:t>
      </w:r>
      <w:r>
        <w:rPr>
          <w:rFonts w:ascii="宋体" w:hint="eastAsia"/>
          <w:szCs w:val="21"/>
        </w:rPr>
        <w:t>来当</w:t>
      </w:r>
      <w:r w:rsidR="00BA6A32" w:rsidRPr="00822737">
        <w:rPr>
          <w:rFonts w:ascii="宋体" w:hint="eastAsia"/>
          <w:szCs w:val="21"/>
        </w:rPr>
        <w:t>局长。</w:t>
      </w:r>
      <w:del w:id="19" w:author="liangqiang" w:date="2017-09-24T17:57:00Z">
        <w:r w:rsidDel="00A35240">
          <w:rPr>
            <w:rFonts w:ascii="宋体" w:hint="eastAsia"/>
            <w:szCs w:val="21"/>
          </w:rPr>
          <w:delText>而这</w:delText>
        </w:r>
      </w:del>
      <w:r w:rsidR="00E70C1F">
        <w:rPr>
          <w:rFonts w:ascii="宋体" w:hint="eastAsia"/>
          <w:szCs w:val="21"/>
        </w:rPr>
        <w:t>冯自由</w:t>
      </w:r>
      <w:r w:rsidR="00FE515D">
        <w:rPr>
          <w:rFonts w:ascii="宋体" w:hint="eastAsia"/>
          <w:szCs w:val="21"/>
        </w:rPr>
        <w:t>早年就跟着孙中山一块干革命。帮</w:t>
      </w:r>
      <w:del w:id="20" w:author="liangqiang" w:date="2017-09-24T17:57:00Z">
        <w:r w:rsidR="00FE515D" w:rsidDel="00A35240">
          <w:rPr>
            <w:rFonts w:ascii="宋体" w:hint="eastAsia"/>
            <w:szCs w:val="21"/>
          </w:rPr>
          <w:delText>着</w:delText>
        </w:r>
      </w:del>
      <w:r w:rsidR="00FE515D">
        <w:rPr>
          <w:rFonts w:ascii="宋体" w:hint="eastAsia"/>
          <w:szCs w:val="21"/>
        </w:rPr>
        <w:t>老孙搞宣传、办党务、筹款子和策动起义，事没少干，认识的人也不少；</w:t>
      </w:r>
      <w:del w:id="21" w:author="liangqiang" w:date="2017-09-24T17:58:00Z">
        <w:r w:rsidR="00E70C1F" w:rsidDel="00A35240">
          <w:rPr>
            <w:rFonts w:ascii="宋体" w:hint="eastAsia"/>
            <w:szCs w:val="21"/>
          </w:rPr>
          <w:delText>所以</w:delText>
        </w:r>
      </w:del>
      <w:r w:rsidR="00FE515D">
        <w:rPr>
          <w:rFonts w:ascii="宋体" w:hint="eastAsia"/>
          <w:szCs w:val="21"/>
        </w:rPr>
        <w:t>他</w:t>
      </w:r>
      <w:r w:rsidR="00E70C1F">
        <w:rPr>
          <w:rFonts w:ascii="宋体" w:hint="eastAsia"/>
          <w:szCs w:val="21"/>
        </w:rPr>
        <w:t>很快</w:t>
      </w:r>
      <w:del w:id="22" w:author="liangqiang" w:date="2017-09-24T17:58:00Z">
        <w:r w:rsidR="00E70C1F" w:rsidDel="00A35240">
          <w:rPr>
            <w:rFonts w:ascii="宋体" w:hint="eastAsia"/>
            <w:szCs w:val="21"/>
          </w:rPr>
          <w:delText>凭借自己的人脉</w:delText>
        </w:r>
      </w:del>
      <w:r w:rsidR="00E70C1F">
        <w:rPr>
          <w:rFonts w:ascii="宋体" w:hint="eastAsia"/>
          <w:szCs w:val="21"/>
        </w:rPr>
        <w:t>建起了领导班子。这样，稽勋局就在191</w:t>
      </w:r>
      <w:r w:rsidR="00C45564" w:rsidRPr="00C45564">
        <w:rPr>
          <w:rFonts w:ascii="宋体"/>
          <w:szCs w:val="21"/>
        </w:rPr>
        <w:t>2</w:t>
      </w:r>
      <w:r w:rsidR="00E70C1F">
        <w:rPr>
          <w:rFonts w:ascii="宋体" w:hint="eastAsia"/>
          <w:szCs w:val="21"/>
        </w:rPr>
        <w:t>年5月成立了</w:t>
      </w:r>
      <w:r w:rsidR="00BA6A32" w:rsidRPr="00822737">
        <w:rPr>
          <w:rFonts w:ascii="宋体" w:hint="eastAsia"/>
          <w:szCs w:val="21"/>
        </w:rPr>
        <w:t>。</w:t>
      </w:r>
    </w:p>
    <w:p w14:paraId="69DA4AE1" w14:textId="77777777" w:rsidR="00876CCC" w:rsidRPr="00822737" w:rsidRDefault="00876CCC" w:rsidP="008A7EB8">
      <w:pPr>
        <w:spacing w:line="360" w:lineRule="auto"/>
        <w:ind w:firstLine="420"/>
        <w:jc w:val="left"/>
        <w:rPr>
          <w:rFonts w:ascii="宋体" w:hint="eastAsia"/>
          <w:b/>
          <w:szCs w:val="21"/>
        </w:rPr>
      </w:pPr>
      <w:r w:rsidRPr="00822737">
        <w:rPr>
          <w:rFonts w:ascii="宋体" w:hint="eastAsia"/>
          <w:b/>
          <w:szCs w:val="21"/>
        </w:rPr>
        <w:t>二、</w:t>
      </w:r>
      <w:del w:id="23" w:author="liangqiang" w:date="2017-09-24T19:42:00Z">
        <w:r w:rsidR="00E66775" w:rsidDel="009D5D0A">
          <w:rPr>
            <w:rFonts w:ascii="宋体" w:hint="eastAsia"/>
            <w:b/>
            <w:szCs w:val="21"/>
          </w:rPr>
          <w:delText>马不停蹄、开展工作</w:delText>
        </w:r>
      </w:del>
      <w:ins w:id="24" w:author="liangqiang" w:date="2017-09-24T18:11:00Z">
        <w:r w:rsidR="009D5D0A">
          <w:rPr>
            <w:rFonts w:ascii="宋体" w:hint="eastAsia"/>
            <w:b/>
            <w:szCs w:val="21"/>
          </w:rPr>
          <w:t>摸</w:t>
        </w:r>
      </w:ins>
      <w:ins w:id="25" w:author="liangqiang" w:date="2017-09-24T19:42:00Z">
        <w:r w:rsidR="009D5D0A">
          <w:rPr>
            <w:rFonts w:ascii="宋体" w:hint="eastAsia"/>
            <w:b/>
            <w:szCs w:val="21"/>
          </w:rPr>
          <w:t>清楚</w:t>
        </w:r>
      </w:ins>
      <w:ins w:id="26" w:author="liangqiang" w:date="2017-09-24T18:12:00Z">
        <w:r w:rsidR="00187DBF">
          <w:rPr>
            <w:rFonts w:ascii="宋体" w:hint="eastAsia"/>
            <w:b/>
            <w:szCs w:val="21"/>
          </w:rPr>
          <w:t>革命的底</w:t>
        </w:r>
      </w:ins>
    </w:p>
    <w:p w14:paraId="76777DD7" w14:textId="77777777" w:rsidR="00187DBF" w:rsidRDefault="00187DBF" w:rsidP="00E66775">
      <w:pPr>
        <w:spacing w:line="360" w:lineRule="auto"/>
        <w:ind w:firstLine="420"/>
        <w:jc w:val="left"/>
        <w:rPr>
          <w:ins w:id="27" w:author="liangqiang" w:date="2017-09-24T18:07:00Z"/>
          <w:rFonts w:ascii="宋体" w:hint="eastAsia"/>
          <w:szCs w:val="21"/>
        </w:rPr>
      </w:pPr>
      <w:ins w:id="28" w:author="liangqiang" w:date="2017-09-24T18:08:00Z">
        <w:r>
          <w:rPr>
            <w:rFonts w:ascii="宋体" w:hint="eastAsia"/>
            <w:szCs w:val="21"/>
          </w:rPr>
          <w:t>领导</w:t>
        </w:r>
      </w:ins>
      <w:del w:id="29" w:author="liangqiang" w:date="2017-09-24T18:01:00Z">
        <w:r w:rsidR="00A9278B" w:rsidDel="00A35240">
          <w:rPr>
            <w:rFonts w:ascii="宋体" w:hint="eastAsia"/>
            <w:szCs w:val="21"/>
          </w:rPr>
          <w:delText>队伍和</w:delText>
        </w:r>
      </w:del>
      <w:r w:rsidR="00A9278B">
        <w:rPr>
          <w:rFonts w:ascii="宋体" w:hint="eastAsia"/>
          <w:szCs w:val="21"/>
        </w:rPr>
        <w:t>班子有了，下面就得干事了。第一件事是</w:t>
      </w:r>
      <w:ins w:id="30" w:author="liangqiang" w:date="2017-09-24T18:01:00Z">
        <w:r w:rsidR="00A35240">
          <w:rPr>
            <w:rFonts w:ascii="宋体" w:hint="eastAsia"/>
            <w:szCs w:val="21"/>
          </w:rPr>
          <w:t>要</w:t>
        </w:r>
      </w:ins>
      <w:r w:rsidR="00A9278B">
        <w:rPr>
          <w:rFonts w:ascii="宋体" w:hint="eastAsia"/>
          <w:szCs w:val="21"/>
        </w:rPr>
        <w:t>把革命者们的经历搞清楚</w:t>
      </w:r>
      <w:del w:id="31" w:author="liangqiang" w:date="2017-09-24T18:01:00Z">
        <w:r w:rsidR="00CB67BD" w:rsidDel="00A35240">
          <w:rPr>
            <w:rFonts w:ascii="宋体" w:hint="eastAsia"/>
            <w:szCs w:val="21"/>
          </w:rPr>
          <w:delText>并核对</w:delText>
        </w:r>
      </w:del>
      <w:r w:rsidR="00A9278B">
        <w:rPr>
          <w:rFonts w:ascii="宋体" w:hint="eastAsia"/>
          <w:szCs w:val="21"/>
        </w:rPr>
        <w:t>。但</w:t>
      </w:r>
      <w:r w:rsidR="00CB67BD">
        <w:rPr>
          <w:rFonts w:ascii="宋体" w:hint="eastAsia"/>
          <w:szCs w:val="21"/>
        </w:rPr>
        <w:t>这项工作的量太大</w:t>
      </w:r>
      <w:r w:rsidR="00A9278B">
        <w:rPr>
          <w:rFonts w:ascii="宋体" w:hint="eastAsia"/>
          <w:szCs w:val="21"/>
        </w:rPr>
        <w:t>，而局里头人手有限。光凭这“十几个人七八条枪”，就是不吃不喝累吐了血也干不完啊。所以</w:t>
      </w:r>
      <w:ins w:id="32" w:author="liangqiang" w:date="2017-09-24T18:05:00Z">
        <w:r>
          <w:rPr>
            <w:rFonts w:ascii="宋体" w:hint="eastAsia"/>
            <w:szCs w:val="21"/>
          </w:rPr>
          <w:t>各地方还要有分支机构，</w:t>
        </w:r>
      </w:ins>
      <w:ins w:id="33" w:author="liangqiang" w:date="2017-09-24T18:06:00Z">
        <w:r>
          <w:rPr>
            <w:rFonts w:ascii="宋体" w:hint="eastAsia"/>
            <w:szCs w:val="21"/>
          </w:rPr>
          <w:t>算是“临时工”吧。</w:t>
        </w:r>
      </w:ins>
      <w:del w:id="34" w:author="liangqiang" w:date="2017-09-24T18:06:00Z">
        <w:r w:rsidR="00E66775" w:rsidDel="00187DBF">
          <w:rPr>
            <w:rFonts w:ascii="宋体" w:hint="eastAsia"/>
            <w:szCs w:val="21"/>
          </w:rPr>
          <w:delText>冯自由</w:delText>
        </w:r>
        <w:r w:rsidR="00A9278B" w:rsidDel="00187DBF">
          <w:rPr>
            <w:rFonts w:ascii="宋体" w:hint="eastAsia"/>
            <w:szCs w:val="21"/>
          </w:rPr>
          <w:delText>就向上头要求多雇点</w:delText>
        </w:r>
        <w:r w:rsidR="00E66775" w:rsidDel="00187DBF">
          <w:rPr>
            <w:rFonts w:ascii="宋体" w:hint="eastAsia"/>
            <w:szCs w:val="21"/>
          </w:rPr>
          <w:delText>“临时工”。</w:delText>
        </w:r>
      </w:del>
      <w:r w:rsidR="00E66775">
        <w:rPr>
          <w:rFonts w:ascii="宋体" w:hint="eastAsia"/>
          <w:szCs w:val="21"/>
        </w:rPr>
        <w:t>同时，还</w:t>
      </w:r>
      <w:ins w:id="35" w:author="liangqiang" w:date="2017-09-24T18:06:00Z">
        <w:r>
          <w:rPr>
            <w:rFonts w:ascii="宋体" w:hint="eastAsia"/>
            <w:szCs w:val="21"/>
          </w:rPr>
          <w:t>要</w:t>
        </w:r>
      </w:ins>
      <w:r w:rsidR="00E66775">
        <w:rPr>
          <w:rFonts w:ascii="宋体" w:hint="eastAsia"/>
          <w:szCs w:val="21"/>
        </w:rPr>
        <w:t>邀请老领导</w:t>
      </w:r>
      <w:ins w:id="36" w:author="liangqiang" w:date="2017-09-24T18:06:00Z">
        <w:r>
          <w:rPr>
            <w:rFonts w:ascii="宋体" w:hint="eastAsia"/>
            <w:szCs w:val="21"/>
          </w:rPr>
          <w:t>如</w:t>
        </w:r>
      </w:ins>
      <w:r w:rsidR="00643384" w:rsidRPr="00822737">
        <w:rPr>
          <w:rFonts w:ascii="宋体" w:hint="eastAsia"/>
          <w:szCs w:val="21"/>
        </w:rPr>
        <w:t>黄兴、黎元洪</w:t>
      </w:r>
      <w:ins w:id="37" w:author="liangqiang" w:date="2017-09-24T18:06:00Z">
        <w:r>
          <w:rPr>
            <w:rFonts w:ascii="宋体" w:hint="eastAsia"/>
            <w:szCs w:val="21"/>
          </w:rPr>
          <w:t>等</w:t>
        </w:r>
      </w:ins>
      <w:r w:rsidR="00A9278B">
        <w:rPr>
          <w:rFonts w:ascii="宋体" w:hint="eastAsia"/>
          <w:szCs w:val="21"/>
        </w:rPr>
        <w:t>出来</w:t>
      </w:r>
      <w:del w:id="38" w:author="liangqiang" w:date="2017-09-24T18:07:00Z">
        <w:r w:rsidR="00E66775" w:rsidDel="00187DBF">
          <w:rPr>
            <w:rFonts w:ascii="宋体" w:hint="eastAsia"/>
            <w:szCs w:val="21"/>
          </w:rPr>
          <w:delText>指导</w:delText>
        </w:r>
      </w:del>
      <w:r w:rsidR="00E66775">
        <w:rPr>
          <w:rFonts w:ascii="宋体" w:hint="eastAsia"/>
          <w:szCs w:val="21"/>
        </w:rPr>
        <w:t>对革命事迹</w:t>
      </w:r>
      <w:ins w:id="39" w:author="liangqiang" w:date="2017-09-24T18:07:00Z">
        <w:r>
          <w:rPr>
            <w:rFonts w:ascii="宋体" w:hint="eastAsia"/>
            <w:szCs w:val="21"/>
          </w:rPr>
          <w:t>进行</w:t>
        </w:r>
      </w:ins>
      <w:del w:id="40" w:author="liangqiang" w:date="2017-09-24T18:07:00Z">
        <w:r w:rsidR="00E66775" w:rsidDel="00187DBF">
          <w:rPr>
            <w:rFonts w:ascii="宋体" w:hint="eastAsia"/>
            <w:szCs w:val="21"/>
          </w:rPr>
          <w:delText>的</w:delText>
        </w:r>
      </w:del>
      <w:r w:rsidR="00E66775">
        <w:rPr>
          <w:rFonts w:ascii="宋体" w:hint="eastAsia"/>
          <w:szCs w:val="21"/>
        </w:rPr>
        <w:t>审查</w:t>
      </w:r>
      <w:del w:id="41" w:author="liangqiang" w:date="2017-09-24T18:07:00Z">
        <w:r w:rsidR="00E66775" w:rsidDel="00187DBF">
          <w:rPr>
            <w:rFonts w:ascii="宋体" w:hint="eastAsia"/>
            <w:szCs w:val="21"/>
          </w:rPr>
          <w:delText>工作</w:delText>
        </w:r>
      </w:del>
      <w:r w:rsidR="00E66775">
        <w:rPr>
          <w:rFonts w:ascii="宋体" w:hint="eastAsia"/>
          <w:szCs w:val="21"/>
        </w:rPr>
        <w:t>。</w:t>
      </w:r>
    </w:p>
    <w:p w14:paraId="612394B8" w14:textId="77777777" w:rsidR="00187DBF" w:rsidRDefault="00B501E2" w:rsidP="00E66775">
      <w:pPr>
        <w:spacing w:line="360" w:lineRule="auto"/>
        <w:ind w:firstLine="420"/>
        <w:jc w:val="left"/>
        <w:rPr>
          <w:ins w:id="42" w:author="liangqiang" w:date="2017-09-24T18:09:00Z"/>
          <w:rFonts w:ascii="宋体" w:hint="eastAsia"/>
          <w:szCs w:val="21"/>
        </w:rPr>
      </w:pPr>
      <w:del w:id="43" w:author="liangqiang" w:date="2017-09-24T18:07:00Z">
        <w:r w:rsidDel="00187DBF">
          <w:rPr>
            <w:rFonts w:ascii="宋体" w:hint="eastAsia"/>
            <w:szCs w:val="21"/>
          </w:rPr>
          <w:delText>不过</w:delText>
        </w:r>
      </w:del>
      <w:r>
        <w:rPr>
          <w:rFonts w:ascii="宋体" w:hint="eastAsia"/>
          <w:szCs w:val="21"/>
        </w:rPr>
        <w:t>这种事看着简单，其实麻烦一大堆。</w:t>
      </w:r>
      <w:del w:id="44" w:author="liangqiang" w:date="2017-09-24T18:07:00Z">
        <w:r w:rsidDel="00187DBF">
          <w:rPr>
            <w:rFonts w:ascii="宋体" w:hint="eastAsia"/>
            <w:szCs w:val="21"/>
          </w:rPr>
          <w:delText>别的不说，单是许多人都想出来刷刷存在感这一项就挺难摆平的。</w:delText>
        </w:r>
      </w:del>
      <w:r>
        <w:rPr>
          <w:rFonts w:ascii="宋体" w:hint="eastAsia"/>
          <w:szCs w:val="21"/>
        </w:rPr>
        <w:t>比如，</w:t>
      </w:r>
      <w:del w:id="45" w:author="liangqiang" w:date="2017-09-24T18:08:00Z">
        <w:r w:rsidDel="00187DBF">
          <w:rPr>
            <w:rFonts w:ascii="宋体" w:hint="eastAsia"/>
            <w:szCs w:val="21"/>
          </w:rPr>
          <w:delText>在组织各地的工作班子时，</w:delText>
        </w:r>
      </w:del>
      <w:r>
        <w:rPr>
          <w:rFonts w:ascii="宋体" w:hint="eastAsia"/>
          <w:szCs w:val="21"/>
        </w:rPr>
        <w:t>冯国璋坚持要</w:t>
      </w:r>
      <w:ins w:id="46" w:author="liangqiang" w:date="2017-09-24T18:09:00Z">
        <w:r w:rsidR="00187DBF">
          <w:rPr>
            <w:rFonts w:ascii="宋体" w:hint="eastAsia"/>
            <w:szCs w:val="21"/>
          </w:rPr>
          <w:t>任命</w:t>
        </w:r>
      </w:ins>
      <w:del w:id="47" w:author="liangqiang" w:date="2017-09-24T18:09:00Z">
        <w:r w:rsidDel="00187DBF">
          <w:rPr>
            <w:rFonts w:ascii="宋体" w:hint="eastAsia"/>
            <w:szCs w:val="21"/>
          </w:rPr>
          <w:delText>把</w:delText>
        </w:r>
      </w:del>
      <w:r>
        <w:rPr>
          <w:rFonts w:ascii="宋体" w:hint="eastAsia"/>
          <w:szCs w:val="21"/>
        </w:rPr>
        <w:t>他钟爱的杨以德作为当地机构的负责人。可这姓杨的在清朝那会可没少杀革命党。这</w:t>
      </w:r>
      <w:del w:id="48" w:author="liangqiang" w:date="2017-09-24T18:09:00Z">
        <w:r w:rsidDel="00187DBF">
          <w:rPr>
            <w:rFonts w:ascii="宋体" w:hint="eastAsia"/>
            <w:szCs w:val="21"/>
          </w:rPr>
          <w:delText>不</w:delText>
        </w:r>
      </w:del>
      <w:r>
        <w:rPr>
          <w:rFonts w:ascii="宋体" w:hint="eastAsia"/>
          <w:szCs w:val="21"/>
        </w:rPr>
        <w:t>简直就是让黄鼠狼去看鸡窝</w:t>
      </w:r>
      <w:ins w:id="49" w:author="liangqiang" w:date="2017-09-24T18:09:00Z">
        <w:r w:rsidR="00187DBF">
          <w:rPr>
            <w:rFonts w:ascii="宋体" w:hint="eastAsia"/>
            <w:szCs w:val="21"/>
          </w:rPr>
          <w:t>啊！</w:t>
        </w:r>
      </w:ins>
      <w:del w:id="50" w:author="liangqiang" w:date="2017-09-24T18:09:00Z">
        <w:r w:rsidDel="00187DBF">
          <w:rPr>
            <w:rFonts w:ascii="宋体" w:hint="eastAsia"/>
            <w:szCs w:val="21"/>
          </w:rPr>
          <w:delText>吗？</w:delText>
        </w:r>
      </w:del>
      <w:r>
        <w:rPr>
          <w:rFonts w:ascii="宋体" w:hint="eastAsia"/>
          <w:szCs w:val="21"/>
        </w:rPr>
        <w:t>可没办法，谁让人家在推翻清廷的时候也出力了呢。</w:t>
      </w:r>
    </w:p>
    <w:p w14:paraId="2D0D3B2D" w14:textId="77777777" w:rsidR="00187DBF" w:rsidRDefault="00B501E2" w:rsidP="00E66775">
      <w:pPr>
        <w:spacing w:line="360" w:lineRule="auto"/>
        <w:ind w:firstLine="420"/>
        <w:jc w:val="left"/>
        <w:rPr>
          <w:ins w:id="51" w:author="liangqiang" w:date="2017-09-24T18:11:00Z"/>
          <w:rFonts w:ascii="宋体" w:hint="eastAsia"/>
          <w:szCs w:val="21"/>
        </w:rPr>
      </w:pPr>
      <w:r>
        <w:rPr>
          <w:rFonts w:ascii="宋体" w:hint="eastAsia"/>
          <w:szCs w:val="21"/>
        </w:rPr>
        <w:t>冯国璋这种“满清余孽”跟着搅和搅和也就罢了，咱革命党里的自家兄弟也跟着添乱。比如，工作人员到天津调查时，</w:t>
      </w:r>
      <w:r w:rsidR="00921040">
        <w:rPr>
          <w:rFonts w:ascii="宋体" w:hint="eastAsia"/>
          <w:szCs w:val="21"/>
        </w:rPr>
        <w:t>好多人觉得当年牺牲的</w:t>
      </w:r>
      <w:r>
        <w:rPr>
          <w:rFonts w:ascii="宋体" w:hint="eastAsia"/>
          <w:szCs w:val="21"/>
        </w:rPr>
        <w:t>同志就是被袁世凯害的，现在居然要我们配合这狗贼派来的人搞什么鸟调查，休想！</w:t>
      </w:r>
    </w:p>
    <w:p w14:paraId="6FA3E923" w14:textId="77777777" w:rsidR="00E66775" w:rsidRDefault="00CB67BD" w:rsidP="00E66775">
      <w:pPr>
        <w:spacing w:line="360" w:lineRule="auto"/>
        <w:ind w:firstLine="420"/>
        <w:jc w:val="left"/>
        <w:rPr>
          <w:ins w:id="52" w:author="liangqiang" w:date="2017-09-24T18:11:00Z"/>
          <w:rFonts w:ascii="宋体" w:hint="eastAsia"/>
          <w:szCs w:val="21"/>
        </w:rPr>
      </w:pPr>
      <w:r>
        <w:rPr>
          <w:rFonts w:ascii="宋体" w:hint="eastAsia"/>
          <w:szCs w:val="21"/>
        </w:rPr>
        <w:t>不过，功夫不负有心人，经过不断地求爷爷告奶奶，</w:t>
      </w:r>
      <w:r w:rsidR="00E66775" w:rsidRPr="00822737">
        <w:rPr>
          <w:rFonts w:ascii="宋体" w:hint="eastAsia"/>
          <w:szCs w:val="21"/>
        </w:rPr>
        <w:t>各地陆续</w:t>
      </w:r>
      <w:r>
        <w:rPr>
          <w:rFonts w:ascii="宋体" w:hint="eastAsia"/>
          <w:szCs w:val="21"/>
        </w:rPr>
        <w:t>在1913年夏天之前把</w:t>
      </w:r>
      <w:r w:rsidR="00E66775">
        <w:rPr>
          <w:rFonts w:ascii="宋体" w:hint="eastAsia"/>
          <w:szCs w:val="21"/>
        </w:rPr>
        <w:t>调查整理完的材料送到北京</w:t>
      </w:r>
      <w:r w:rsidR="00E66775" w:rsidRPr="00822737">
        <w:rPr>
          <w:rFonts w:ascii="宋体" w:hint="eastAsia"/>
          <w:szCs w:val="21"/>
        </w:rPr>
        <w:t>。</w:t>
      </w:r>
      <w:r w:rsidR="00A9278B">
        <w:rPr>
          <w:rFonts w:ascii="宋体" w:hint="eastAsia"/>
          <w:szCs w:val="21"/>
        </w:rPr>
        <w:t>“分饼”的基础工作</w:t>
      </w:r>
      <w:r>
        <w:rPr>
          <w:rFonts w:ascii="宋体" w:hint="eastAsia"/>
          <w:szCs w:val="21"/>
        </w:rPr>
        <w:t>好歹</w:t>
      </w:r>
      <w:r w:rsidR="00A9278B">
        <w:rPr>
          <w:rFonts w:ascii="宋体" w:hint="eastAsia"/>
          <w:szCs w:val="21"/>
        </w:rPr>
        <w:t>算是做完了。</w:t>
      </w:r>
    </w:p>
    <w:p w14:paraId="7E33E1F7" w14:textId="7F130F13" w:rsidR="00187DBF" w:rsidRDefault="00187DBF" w:rsidP="00E66775">
      <w:pPr>
        <w:spacing w:line="360" w:lineRule="auto"/>
        <w:ind w:firstLine="420"/>
        <w:jc w:val="left"/>
        <w:rPr>
          <w:rFonts w:ascii="宋体" w:hint="eastAsia"/>
          <w:szCs w:val="21"/>
        </w:rPr>
      </w:pPr>
      <w:ins w:id="53" w:author="liangqiang" w:date="2017-09-24T18:11:00Z">
        <w:r>
          <w:rPr>
            <w:rFonts w:ascii="宋体" w:hint="eastAsia"/>
            <w:szCs w:val="21"/>
          </w:rPr>
          <w:lastRenderedPageBreak/>
          <w:t>三、</w:t>
        </w:r>
      </w:ins>
      <w:ins w:id="54" w:author="liangqiang" w:date="2017-09-24T19:44:00Z">
        <w:r w:rsidR="00A63987">
          <w:rPr>
            <w:rFonts w:ascii="宋体" w:hint="eastAsia"/>
            <w:szCs w:val="21"/>
          </w:rPr>
          <w:t>难以兑现的分饼方案</w:t>
        </w:r>
      </w:ins>
    </w:p>
    <w:p w14:paraId="2770C37B" w14:textId="77777777" w:rsidR="00187DBF" w:rsidRDefault="00A9278B" w:rsidP="00CB67BD">
      <w:pPr>
        <w:spacing w:line="360" w:lineRule="auto"/>
        <w:ind w:firstLine="420"/>
        <w:jc w:val="left"/>
        <w:rPr>
          <w:ins w:id="55" w:author="liangqiang" w:date="2017-09-24T18:14:00Z"/>
          <w:rFonts w:ascii="宋体" w:hint="eastAsia"/>
          <w:szCs w:val="21"/>
        </w:rPr>
      </w:pPr>
      <w:r>
        <w:rPr>
          <w:rFonts w:ascii="宋体" w:hint="eastAsia"/>
          <w:szCs w:val="21"/>
        </w:rPr>
        <w:t>知道了有哪些人可以来“分饼”，下一步就是考虑怎么“分饼”了。</w:t>
      </w:r>
      <w:del w:id="56" w:author="liangqiang" w:date="2017-09-24T18:13:00Z">
        <w:r w:rsidDel="00187DBF">
          <w:rPr>
            <w:rFonts w:ascii="宋体" w:hint="eastAsia"/>
            <w:szCs w:val="21"/>
          </w:rPr>
          <w:delText>思来想去，</w:delText>
        </w:r>
      </w:del>
      <w:r>
        <w:rPr>
          <w:rFonts w:ascii="宋体" w:hint="eastAsia"/>
          <w:szCs w:val="21"/>
        </w:rPr>
        <w:t>大家觉得</w:t>
      </w:r>
      <w:del w:id="57" w:author="liangqiang" w:date="2017-09-24T18:13:00Z">
        <w:r w:rsidDel="00187DBF">
          <w:rPr>
            <w:rFonts w:ascii="宋体" w:hint="eastAsia"/>
            <w:szCs w:val="21"/>
          </w:rPr>
          <w:delText>这事不能搞大锅饭，得</w:delText>
        </w:r>
      </w:del>
      <w:ins w:id="58" w:author="liangqiang" w:date="2017-09-24T18:13:00Z">
        <w:r w:rsidR="00187DBF">
          <w:rPr>
            <w:rFonts w:ascii="宋体" w:hint="eastAsia"/>
            <w:szCs w:val="21"/>
          </w:rPr>
          <w:t>必须要</w:t>
        </w:r>
      </w:ins>
      <w:r>
        <w:rPr>
          <w:rFonts w:ascii="宋体" w:hint="eastAsia"/>
          <w:szCs w:val="21"/>
        </w:rPr>
        <w:t>体现“多劳多得”的原则，根据贡献</w:t>
      </w:r>
      <w:ins w:id="59" w:author="liangqiang" w:date="2017-09-24T18:15:00Z">
        <w:r w:rsidR="00187DBF">
          <w:rPr>
            <w:rFonts w:ascii="宋体" w:hint="eastAsia"/>
            <w:szCs w:val="21"/>
          </w:rPr>
          <w:t>来</w:t>
        </w:r>
      </w:ins>
      <w:r>
        <w:rPr>
          <w:rFonts w:ascii="宋体" w:hint="eastAsia"/>
          <w:szCs w:val="21"/>
        </w:rPr>
        <w:t>定待遇。最后决定</w:t>
      </w:r>
      <w:ins w:id="60" w:author="liangqiang" w:date="2017-09-24T18:14:00Z">
        <w:r w:rsidR="00187DBF">
          <w:rPr>
            <w:rFonts w:ascii="宋体" w:hint="eastAsia"/>
            <w:szCs w:val="21"/>
          </w:rPr>
          <w:t>：</w:t>
        </w:r>
      </w:ins>
      <w:r w:rsidR="00CB67BD">
        <w:rPr>
          <w:rFonts w:ascii="宋体" w:hint="eastAsia"/>
          <w:szCs w:val="21"/>
        </w:rPr>
        <w:t>根据参加革命的先后</w:t>
      </w:r>
      <w:ins w:id="61" w:author="liangqiang" w:date="2017-09-24T18:16:00Z">
        <w:r w:rsidR="00A72EC8">
          <w:rPr>
            <w:rFonts w:ascii="宋体" w:hint="eastAsia"/>
            <w:szCs w:val="21"/>
          </w:rPr>
          <w:t>、</w:t>
        </w:r>
      </w:ins>
      <w:ins w:id="62" w:author="liangqiang" w:date="2017-09-24T18:17:00Z">
        <w:r w:rsidR="00A72EC8">
          <w:rPr>
            <w:rFonts w:ascii="宋体" w:hint="eastAsia"/>
            <w:szCs w:val="21"/>
          </w:rPr>
          <w:t>事迹的重要性等</w:t>
        </w:r>
      </w:ins>
      <w:r>
        <w:rPr>
          <w:rFonts w:ascii="宋体" w:hint="eastAsia"/>
          <w:szCs w:val="21"/>
        </w:rPr>
        <w:t>把所有人</w:t>
      </w:r>
      <w:ins w:id="63" w:author="liangqiang" w:date="2017-09-24T18:16:00Z">
        <w:r w:rsidR="00A72EC8">
          <w:rPr>
            <w:rFonts w:ascii="宋体" w:hint="eastAsia"/>
            <w:szCs w:val="21"/>
          </w:rPr>
          <w:t>按贡献大小</w:t>
        </w:r>
      </w:ins>
      <w:del w:id="64" w:author="liangqiang" w:date="2017-09-24T18:16:00Z">
        <w:r w:rsidDel="00A72EC8">
          <w:rPr>
            <w:rFonts w:ascii="宋体" w:hint="eastAsia"/>
            <w:szCs w:val="21"/>
          </w:rPr>
          <w:delText>的</w:delText>
        </w:r>
        <w:r w:rsidR="00E66775" w:rsidRPr="00822737" w:rsidDel="00A72EC8">
          <w:rPr>
            <w:rFonts w:ascii="宋体" w:hint="eastAsia"/>
            <w:szCs w:val="21"/>
          </w:rPr>
          <w:delText>事迹</w:delText>
        </w:r>
      </w:del>
      <w:r w:rsidR="00E66775">
        <w:rPr>
          <w:rFonts w:ascii="宋体" w:hint="eastAsia"/>
          <w:szCs w:val="21"/>
        </w:rPr>
        <w:t>分</w:t>
      </w:r>
      <w:r>
        <w:rPr>
          <w:rFonts w:ascii="宋体" w:hint="eastAsia"/>
          <w:szCs w:val="21"/>
        </w:rPr>
        <w:t>成</w:t>
      </w:r>
      <w:r w:rsidR="00E66775" w:rsidRPr="00822737">
        <w:rPr>
          <w:rFonts w:ascii="宋体" w:hint="eastAsia"/>
          <w:szCs w:val="21"/>
        </w:rPr>
        <w:t>九等</w:t>
      </w:r>
      <w:r w:rsidR="00E66775">
        <w:rPr>
          <w:rFonts w:ascii="宋体" w:hint="eastAsia"/>
          <w:szCs w:val="21"/>
        </w:rPr>
        <w:t>，</w:t>
      </w:r>
      <w:ins w:id="65" w:author="liangqiang" w:date="2017-09-24T18:16:00Z">
        <w:r w:rsidR="00A72EC8">
          <w:rPr>
            <w:rFonts w:ascii="宋体" w:hint="eastAsia"/>
            <w:szCs w:val="21"/>
          </w:rPr>
          <w:t>来决定</w:t>
        </w:r>
      </w:ins>
      <w:del w:id="66" w:author="liangqiang" w:date="2017-09-24T18:16:00Z">
        <w:r w:rsidR="00CB67BD" w:rsidDel="00A72EC8">
          <w:rPr>
            <w:rFonts w:ascii="宋体" w:hint="eastAsia"/>
            <w:szCs w:val="21"/>
          </w:rPr>
          <w:delText>并给</w:delText>
        </w:r>
      </w:del>
      <w:r w:rsidR="00CB67BD">
        <w:rPr>
          <w:rFonts w:ascii="宋体" w:hint="eastAsia"/>
          <w:szCs w:val="21"/>
        </w:rPr>
        <w:t>相应的待遇。</w:t>
      </w:r>
    </w:p>
    <w:p w14:paraId="2C081E2D" w14:textId="77777777" w:rsidR="00CB67BD" w:rsidRDefault="00A9278B" w:rsidP="00CB67BD">
      <w:pPr>
        <w:spacing w:line="360" w:lineRule="auto"/>
        <w:ind w:firstLine="420"/>
        <w:jc w:val="lef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当然，凡事都有例外。</w:t>
      </w:r>
      <w:r w:rsidR="00E66775">
        <w:rPr>
          <w:rFonts w:ascii="宋体" w:hint="eastAsia"/>
          <w:szCs w:val="21"/>
        </w:rPr>
        <w:t>经过反复审核</w:t>
      </w:r>
      <w:r w:rsidR="00755861">
        <w:rPr>
          <w:rFonts w:ascii="宋体" w:hint="eastAsia"/>
          <w:szCs w:val="21"/>
        </w:rPr>
        <w:t>，</w:t>
      </w:r>
      <w:r>
        <w:rPr>
          <w:rFonts w:ascii="宋体" w:hint="eastAsia"/>
          <w:szCs w:val="21"/>
        </w:rPr>
        <w:t>把100来</w:t>
      </w:r>
      <w:r w:rsidR="00E66775" w:rsidRPr="00822737">
        <w:rPr>
          <w:rFonts w:ascii="宋体" w:hint="eastAsia"/>
          <w:szCs w:val="21"/>
        </w:rPr>
        <w:t>人视为对革命有重大贡献者，</w:t>
      </w:r>
      <w:r>
        <w:rPr>
          <w:rFonts w:ascii="宋体" w:hint="eastAsia"/>
          <w:szCs w:val="21"/>
        </w:rPr>
        <w:t>直接</w:t>
      </w:r>
      <w:ins w:id="67" w:author="liangqiang" w:date="2017-09-24T18:18:00Z">
        <w:r w:rsidR="00A72EC8">
          <w:rPr>
            <w:rFonts w:ascii="宋体" w:hint="eastAsia"/>
            <w:szCs w:val="21"/>
          </w:rPr>
          <w:t>给予</w:t>
        </w:r>
      </w:ins>
      <w:del w:id="68" w:author="liangqiang" w:date="2017-09-24T18:18:00Z">
        <w:r w:rsidDel="00A72EC8">
          <w:rPr>
            <w:rFonts w:ascii="宋体" w:hint="eastAsia"/>
            <w:szCs w:val="21"/>
          </w:rPr>
          <w:delText>给</w:delText>
        </w:r>
      </w:del>
      <w:r w:rsidR="00FE515D">
        <w:rPr>
          <w:rFonts w:ascii="宋体" w:hint="eastAsia"/>
          <w:szCs w:val="21"/>
        </w:rPr>
        <w:t>特别</w:t>
      </w:r>
      <w:r>
        <w:rPr>
          <w:rFonts w:ascii="宋体" w:hint="eastAsia"/>
          <w:szCs w:val="21"/>
        </w:rPr>
        <w:t>待遇</w:t>
      </w:r>
      <w:r w:rsidR="00E66775" w:rsidRPr="00822737">
        <w:rPr>
          <w:rFonts w:ascii="宋体" w:hint="eastAsia"/>
          <w:szCs w:val="21"/>
        </w:rPr>
        <w:t>。</w:t>
      </w:r>
      <w:r w:rsidR="00CB67BD">
        <w:rPr>
          <w:rFonts w:ascii="宋体" w:hint="eastAsia"/>
          <w:szCs w:val="21"/>
        </w:rPr>
        <w:t>不过，这种事也不是那么轻易就能搞定的。</w:t>
      </w:r>
      <w:del w:id="69" w:author="liangqiang" w:date="2017-09-24T18:18:00Z">
        <w:r w:rsidR="00CB67BD" w:rsidDel="00A72EC8">
          <w:rPr>
            <w:rFonts w:ascii="宋体" w:hint="eastAsia"/>
            <w:szCs w:val="21"/>
          </w:rPr>
          <w:delText>就拿这对革命贡献重大者直接享受特别待遇来说吧。</w:delText>
        </w:r>
      </w:del>
      <w:r w:rsidR="00CB67BD">
        <w:rPr>
          <w:rFonts w:ascii="宋体" w:hint="eastAsia"/>
          <w:szCs w:val="21"/>
        </w:rPr>
        <w:t>好多人就不服：我参加革命比你早，凭啥你小子就能享受特别待遇？反正这玩意儿也没个量化标准。既然我拿不到，那我就去闹！让你也拿不成！有</w:t>
      </w:r>
      <w:ins w:id="70" w:author="liangqiang" w:date="2017-09-24T18:21:00Z">
        <w:r w:rsidR="00A72EC8">
          <w:rPr>
            <w:rFonts w:ascii="宋体" w:hint="eastAsia"/>
            <w:szCs w:val="21"/>
          </w:rPr>
          <w:t>时</w:t>
        </w:r>
      </w:ins>
      <w:del w:id="71" w:author="liangqiang" w:date="2017-09-24T18:21:00Z">
        <w:r w:rsidR="00CB67BD" w:rsidDel="00A72EC8">
          <w:rPr>
            <w:rFonts w:ascii="宋体" w:hint="eastAsia"/>
            <w:szCs w:val="21"/>
          </w:rPr>
          <w:delText>的事</w:delText>
        </w:r>
      </w:del>
      <w:r w:rsidR="00CB67BD">
        <w:rPr>
          <w:rFonts w:ascii="宋体" w:hint="eastAsia"/>
          <w:szCs w:val="21"/>
        </w:rPr>
        <w:t>更是让</w:t>
      </w:r>
      <w:ins w:id="72" w:author="liangqiang" w:date="2017-09-24T18:21:00Z">
        <w:r w:rsidR="00A72EC8">
          <w:rPr>
            <w:rFonts w:ascii="宋体" w:hint="eastAsia"/>
            <w:szCs w:val="21"/>
          </w:rPr>
          <w:t>对手</w:t>
        </w:r>
      </w:ins>
      <w:del w:id="73" w:author="liangqiang" w:date="2017-09-24T18:21:00Z">
        <w:r w:rsidR="00CB67BD" w:rsidDel="00A72EC8">
          <w:rPr>
            <w:rFonts w:ascii="宋体" w:hint="eastAsia"/>
            <w:szCs w:val="21"/>
          </w:rPr>
          <w:delText>对家</w:delText>
        </w:r>
      </w:del>
      <w:r w:rsidR="00CB67BD">
        <w:rPr>
          <w:rFonts w:ascii="宋体" w:hint="eastAsia"/>
          <w:szCs w:val="21"/>
        </w:rPr>
        <w:t>钻了空子。比如，都是革命元勋，孙武和黄兴却一直有矛盾。结果，到了“分饼”时，孙武这</w:t>
      </w:r>
      <w:del w:id="74" w:author="liangqiang" w:date="2017-09-24T18:21:00Z">
        <w:r w:rsidR="00CB67BD" w:rsidDel="00A72EC8">
          <w:rPr>
            <w:rFonts w:ascii="宋体" w:hint="eastAsia"/>
            <w:szCs w:val="21"/>
          </w:rPr>
          <w:delText>么</w:delText>
        </w:r>
      </w:del>
      <w:r w:rsidR="00CB67BD">
        <w:rPr>
          <w:rFonts w:ascii="宋体" w:hint="eastAsia"/>
          <w:szCs w:val="21"/>
        </w:rPr>
        <w:t>个“首义元勋”连个一官半职都没弄到。反而</w:t>
      </w:r>
      <w:del w:id="75" w:author="liangqiang" w:date="2017-09-24T18:21:00Z">
        <w:r w:rsidR="00CB67BD" w:rsidDel="00A72EC8">
          <w:rPr>
            <w:rFonts w:ascii="宋体" w:hint="eastAsia"/>
            <w:szCs w:val="21"/>
          </w:rPr>
          <w:delText>是</w:delText>
        </w:r>
      </w:del>
      <w:r w:rsidR="00CB67BD">
        <w:rPr>
          <w:rFonts w:ascii="宋体" w:hint="eastAsia"/>
          <w:szCs w:val="21"/>
        </w:rPr>
        <w:t>袁世凯后来</w:t>
      </w:r>
      <w:ins w:id="76" w:author="liangqiang" w:date="2017-09-24T18:21:00Z">
        <w:r w:rsidR="00A72EC8">
          <w:rPr>
            <w:rFonts w:ascii="宋体" w:hint="eastAsia"/>
            <w:szCs w:val="21"/>
          </w:rPr>
          <w:t>给</w:t>
        </w:r>
      </w:ins>
      <w:r w:rsidR="00CB67BD">
        <w:rPr>
          <w:rFonts w:ascii="宋体" w:hint="eastAsia"/>
          <w:szCs w:val="21"/>
        </w:rPr>
        <w:t>照顾</w:t>
      </w:r>
      <w:del w:id="77" w:author="liangqiang" w:date="2017-09-24T18:21:00Z">
        <w:r w:rsidR="00CB67BD" w:rsidDel="00A72EC8">
          <w:rPr>
            <w:rFonts w:ascii="宋体" w:hint="eastAsia"/>
            <w:szCs w:val="21"/>
          </w:rPr>
          <w:delText>到</w:delText>
        </w:r>
      </w:del>
      <w:r w:rsidR="00CB67BD">
        <w:rPr>
          <w:rFonts w:ascii="宋体" w:hint="eastAsia"/>
          <w:szCs w:val="21"/>
        </w:rPr>
        <w:t>了，结果孙武</w:t>
      </w:r>
      <w:del w:id="78" w:author="liangqiang" w:date="2017-09-24T18:22:00Z">
        <w:r w:rsidR="00CB67BD" w:rsidDel="00A72EC8">
          <w:rPr>
            <w:rFonts w:ascii="宋体" w:hint="eastAsia"/>
            <w:szCs w:val="21"/>
          </w:rPr>
          <w:delText>后来也就和袁世凯穿了一条裤子</w:delText>
        </w:r>
      </w:del>
      <w:ins w:id="79" w:author="liangqiang" w:date="2017-09-24T18:22:00Z">
        <w:r w:rsidR="00A72EC8">
          <w:rPr>
            <w:rFonts w:ascii="宋体" w:hint="eastAsia"/>
            <w:szCs w:val="21"/>
          </w:rPr>
          <w:t>后来反而跟袁世凯走到了一起。</w:t>
        </w:r>
      </w:ins>
      <w:del w:id="80" w:author="liangqiang" w:date="2017-09-24T18:22:00Z">
        <w:r w:rsidR="00CB67BD" w:rsidDel="00A72EC8">
          <w:rPr>
            <w:rFonts w:ascii="宋体" w:hint="eastAsia"/>
            <w:szCs w:val="21"/>
          </w:rPr>
          <w:delText>，成了革命党的对立面儿。</w:delText>
        </w:r>
      </w:del>
    </w:p>
    <w:p w14:paraId="4E7A6BAE" w14:textId="77777777" w:rsidR="00E66775" w:rsidRPr="00822737" w:rsidRDefault="00F92C11" w:rsidP="00E66775">
      <w:pPr>
        <w:spacing w:line="360" w:lineRule="auto"/>
        <w:ind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不过，</w:t>
      </w:r>
      <w:del w:id="81" w:author="liangqiang" w:date="2017-09-24T18:35:00Z">
        <w:r w:rsidR="00A9278B" w:rsidDel="009E3E88">
          <w:rPr>
            <w:rFonts w:ascii="宋体" w:hint="eastAsia"/>
            <w:szCs w:val="21"/>
          </w:rPr>
          <w:delText>这项</w:delText>
        </w:r>
      </w:del>
      <w:r w:rsidR="00A9278B">
        <w:rPr>
          <w:rFonts w:ascii="宋体" w:hint="eastAsia"/>
          <w:szCs w:val="21"/>
        </w:rPr>
        <w:t>“分饼”的标准</w:t>
      </w:r>
      <w:r w:rsidR="00CB67BD">
        <w:rPr>
          <w:rFonts w:ascii="宋体" w:hint="eastAsia"/>
          <w:szCs w:val="21"/>
        </w:rPr>
        <w:t>好歹</w:t>
      </w:r>
      <w:del w:id="82" w:author="liangqiang" w:date="2017-09-24T18:35:00Z">
        <w:r w:rsidR="00A9278B" w:rsidDel="009E3E88">
          <w:rPr>
            <w:rFonts w:ascii="宋体" w:hint="eastAsia"/>
            <w:szCs w:val="21"/>
          </w:rPr>
          <w:delText>也</w:delText>
        </w:r>
      </w:del>
      <w:r w:rsidR="00CB67BD">
        <w:rPr>
          <w:rFonts w:ascii="宋体" w:hint="eastAsia"/>
          <w:szCs w:val="21"/>
        </w:rPr>
        <w:t>算是基本</w:t>
      </w:r>
      <w:r>
        <w:rPr>
          <w:rFonts w:ascii="宋体" w:hint="eastAsia"/>
          <w:szCs w:val="21"/>
        </w:rPr>
        <w:t>定下来了，后来</w:t>
      </w:r>
      <w:del w:id="83" w:author="liangqiang" w:date="2017-09-24T19:13:00Z">
        <w:r w:rsidDel="00731F26">
          <w:rPr>
            <w:rFonts w:ascii="宋体" w:hint="eastAsia"/>
            <w:szCs w:val="21"/>
          </w:rPr>
          <w:delText>更</w:delText>
        </w:r>
      </w:del>
      <w:r>
        <w:rPr>
          <w:rFonts w:ascii="宋体" w:hint="eastAsia"/>
          <w:szCs w:val="21"/>
        </w:rPr>
        <w:t>算出</w:t>
      </w:r>
      <w:del w:id="84" w:author="liangqiang" w:date="2017-09-24T19:13:00Z">
        <w:r w:rsidR="00A9278B" w:rsidDel="00731F26">
          <w:rPr>
            <w:rFonts w:ascii="宋体" w:hint="eastAsia"/>
            <w:szCs w:val="21"/>
          </w:rPr>
          <w:delText>累积</w:delText>
        </w:r>
      </w:del>
      <w:ins w:id="85" w:author="liangqiang" w:date="2017-09-24T19:13:00Z">
        <w:r w:rsidR="00731F26">
          <w:rPr>
            <w:rFonts w:ascii="宋体" w:hint="eastAsia"/>
            <w:szCs w:val="21"/>
          </w:rPr>
          <w:t>共</w:t>
        </w:r>
      </w:ins>
      <w:r w:rsidR="00A9278B">
        <w:rPr>
          <w:rFonts w:ascii="宋体" w:hint="eastAsia"/>
          <w:szCs w:val="21"/>
        </w:rPr>
        <w:t>有</w:t>
      </w:r>
      <w:r w:rsidR="00E66775" w:rsidRPr="00822737">
        <w:rPr>
          <w:rFonts w:ascii="宋体" w:hint="eastAsia"/>
          <w:szCs w:val="21"/>
        </w:rPr>
        <w:t>4</w:t>
      </w:r>
      <w:r w:rsidR="00A9278B">
        <w:rPr>
          <w:rFonts w:ascii="宋体" w:hint="eastAsia"/>
          <w:szCs w:val="21"/>
        </w:rPr>
        <w:t>万多</w:t>
      </w:r>
      <w:r w:rsidR="00E66775" w:rsidRPr="00822737">
        <w:rPr>
          <w:rFonts w:ascii="宋体" w:hint="eastAsia"/>
          <w:szCs w:val="21"/>
        </w:rPr>
        <w:t>人</w:t>
      </w:r>
      <w:ins w:id="86" w:author="liangqiang" w:date="2017-09-24T19:13:00Z">
        <w:r w:rsidR="00731F26">
          <w:rPr>
            <w:rFonts w:ascii="宋体" w:hint="eastAsia"/>
            <w:szCs w:val="21"/>
          </w:rPr>
          <w:t>进入了分饼大名单。</w:t>
        </w:r>
      </w:ins>
      <w:del w:id="87" w:author="liangqiang" w:date="2017-09-24T19:13:00Z">
        <w:r w:rsidR="00FE515D" w:rsidDel="00731F26">
          <w:rPr>
            <w:rFonts w:ascii="宋体" w:hint="eastAsia"/>
            <w:szCs w:val="21"/>
          </w:rPr>
          <w:delText>理应</w:delText>
        </w:r>
        <w:r w:rsidR="00E66775" w:rsidDel="00731F26">
          <w:rPr>
            <w:rFonts w:ascii="宋体" w:hint="eastAsia"/>
            <w:szCs w:val="21"/>
          </w:rPr>
          <w:delText>享受各种</w:delText>
        </w:r>
        <w:r w:rsidR="00A9278B" w:rsidDel="00731F26">
          <w:rPr>
            <w:rFonts w:ascii="宋体" w:hint="eastAsia"/>
            <w:szCs w:val="21"/>
          </w:rPr>
          <w:delText>相应的</w:delText>
        </w:r>
        <w:r w:rsidR="00E66775" w:rsidDel="00731F26">
          <w:rPr>
            <w:rFonts w:ascii="宋体" w:hint="eastAsia"/>
            <w:szCs w:val="21"/>
          </w:rPr>
          <w:delText>待遇</w:delText>
        </w:r>
        <w:r w:rsidR="00E66775" w:rsidRPr="00822737" w:rsidDel="00731F26">
          <w:rPr>
            <w:rFonts w:ascii="宋体" w:hint="eastAsia"/>
            <w:szCs w:val="21"/>
          </w:rPr>
          <w:delText>。</w:delText>
        </w:r>
      </w:del>
      <w:del w:id="88" w:author="liangqiang" w:date="2017-09-24T19:14:00Z">
        <w:r w:rsidR="00FE515D" w:rsidDel="00731F26">
          <w:rPr>
            <w:rFonts w:ascii="宋体" w:hint="eastAsia"/>
            <w:szCs w:val="21"/>
          </w:rPr>
          <w:delText>只不过，这些待遇基本上没兑现。理应享受“分饼”者的</w:delText>
        </w:r>
      </w:del>
      <w:ins w:id="89" w:author="liangqiang" w:date="2017-09-24T19:14:00Z">
        <w:r w:rsidR="00731F26">
          <w:rPr>
            <w:rFonts w:ascii="宋体" w:hint="eastAsia"/>
            <w:szCs w:val="21"/>
          </w:rPr>
          <w:t>可是</w:t>
        </w:r>
      </w:ins>
      <w:r w:rsidR="00FE515D">
        <w:rPr>
          <w:rFonts w:ascii="宋体" w:hint="eastAsia"/>
          <w:szCs w:val="21"/>
        </w:rPr>
        <w:t>名单分批报了上去</w:t>
      </w:r>
      <w:r>
        <w:rPr>
          <w:rFonts w:ascii="宋体" w:hint="eastAsia"/>
          <w:szCs w:val="21"/>
        </w:rPr>
        <w:t>，</w:t>
      </w:r>
      <w:r w:rsidR="00FE515D">
        <w:rPr>
          <w:rFonts w:ascii="宋体" w:hint="eastAsia"/>
          <w:szCs w:val="21"/>
        </w:rPr>
        <w:t>但袁世凯说手上没钱，以后再说吧。</w:t>
      </w:r>
      <w:ins w:id="90" w:author="liangqiang" w:date="2017-09-24T19:15:00Z">
        <w:r w:rsidR="009D5D0A">
          <w:rPr>
            <w:rFonts w:ascii="宋体" w:hint="eastAsia"/>
            <w:szCs w:val="21"/>
          </w:rPr>
          <w:t>大家只能</w:t>
        </w:r>
      </w:ins>
      <w:ins w:id="91" w:author="liangqiang" w:date="2017-09-24T19:43:00Z">
        <w:r w:rsidR="009D5D0A">
          <w:rPr>
            <w:rFonts w:ascii="宋体" w:hint="eastAsia"/>
            <w:szCs w:val="21"/>
          </w:rPr>
          <w:t>大</w:t>
        </w:r>
      </w:ins>
      <w:ins w:id="92" w:author="liangqiang" w:date="2017-09-24T19:15:00Z">
        <w:r w:rsidR="00731F26">
          <w:rPr>
            <w:rFonts w:ascii="宋体" w:hint="eastAsia"/>
            <w:szCs w:val="21"/>
          </w:rPr>
          <w:t>眼</w:t>
        </w:r>
      </w:ins>
      <w:ins w:id="93" w:author="liangqiang" w:date="2017-09-24T19:43:00Z">
        <w:r w:rsidR="009D5D0A">
          <w:rPr>
            <w:rFonts w:ascii="宋体" w:hint="eastAsia"/>
            <w:szCs w:val="21"/>
          </w:rPr>
          <w:t>瞪小眼了。</w:t>
        </w:r>
      </w:ins>
      <w:del w:id="94" w:author="liangqiang" w:date="2017-09-24T19:43:00Z">
        <w:r w:rsidR="00FE515D" w:rsidDel="009D5D0A">
          <w:rPr>
            <w:rFonts w:ascii="宋体" w:hint="eastAsia"/>
            <w:szCs w:val="21"/>
          </w:rPr>
          <w:delText>没过多久，冯自由</w:delText>
        </w:r>
      </w:del>
      <w:del w:id="95" w:author="liangqiang" w:date="2017-09-24T19:15:00Z">
        <w:r w:rsidR="00FE515D" w:rsidDel="00953A93">
          <w:rPr>
            <w:rFonts w:ascii="宋体" w:hint="eastAsia"/>
            <w:szCs w:val="21"/>
          </w:rPr>
          <w:delText>自个儿</w:delText>
        </w:r>
      </w:del>
      <w:del w:id="96" w:author="liangqiang" w:date="2017-09-24T19:43:00Z">
        <w:r w:rsidR="00CB67BD" w:rsidDel="009D5D0A">
          <w:rPr>
            <w:rFonts w:ascii="宋体" w:hint="eastAsia"/>
            <w:szCs w:val="21"/>
          </w:rPr>
          <w:delText>都</w:delText>
        </w:r>
        <w:r w:rsidR="00FE515D" w:rsidDel="009D5D0A">
          <w:rPr>
            <w:rFonts w:ascii="宋体" w:hint="eastAsia"/>
            <w:szCs w:val="21"/>
          </w:rPr>
          <w:delText>被袁世凯给逮了，稽勋局也给废了，</w:delText>
        </w:r>
      </w:del>
      <w:del w:id="97" w:author="liangqiang" w:date="2017-09-24T19:16:00Z">
        <w:r w:rsidR="00FE515D" w:rsidDel="00953A93">
          <w:rPr>
            <w:rFonts w:ascii="宋体" w:hint="eastAsia"/>
            <w:szCs w:val="21"/>
          </w:rPr>
          <w:delText>这</w:delText>
        </w:r>
      </w:del>
      <w:del w:id="98" w:author="liangqiang" w:date="2017-09-24T19:43:00Z">
        <w:r w:rsidR="00FE515D" w:rsidDel="009D5D0A">
          <w:rPr>
            <w:rFonts w:ascii="宋体" w:hint="eastAsia"/>
            <w:szCs w:val="21"/>
          </w:rPr>
          <w:delText>事也就不了了之了。</w:delText>
        </w:r>
      </w:del>
    </w:p>
    <w:p w14:paraId="4981C90D" w14:textId="77777777" w:rsidR="00A64868" w:rsidRPr="00822737" w:rsidRDefault="00953A93" w:rsidP="009D5D0A">
      <w:pPr>
        <w:spacing w:line="360" w:lineRule="auto"/>
        <w:jc w:val="left"/>
        <w:rPr>
          <w:rFonts w:ascii="宋体" w:hint="eastAsia"/>
          <w:szCs w:val="21"/>
        </w:rPr>
        <w:pPrChange w:id="99" w:author="liangqiang" w:date="2017-09-24T19:43:00Z">
          <w:pPr>
            <w:spacing w:line="360" w:lineRule="auto"/>
            <w:ind w:firstLine="420"/>
            <w:jc w:val="left"/>
          </w:pPr>
        </w:pPrChange>
      </w:pPr>
      <w:ins w:id="100" w:author="liangqiang" w:date="2017-09-24T19:17:00Z">
        <w:r>
          <w:rPr>
            <w:rFonts w:ascii="宋体" w:hint="eastAsia"/>
            <w:szCs w:val="21"/>
          </w:rPr>
          <w:t>不过，也有些事兑现了。</w:t>
        </w:r>
      </w:ins>
      <w:del w:id="101" w:author="liangqiang" w:date="2017-09-24T19:17:00Z">
        <w:r w:rsidR="00311FE0" w:rsidDel="00953A93">
          <w:rPr>
            <w:rFonts w:ascii="宋体" w:hint="eastAsia"/>
            <w:szCs w:val="21"/>
          </w:rPr>
          <w:delText>除了上面说的这些主要工作外，这次“分饼</w:delText>
        </w:r>
        <w:r w:rsidR="00E66775" w:rsidDel="00953A93">
          <w:rPr>
            <w:rFonts w:ascii="宋体" w:hint="eastAsia"/>
            <w:szCs w:val="21"/>
          </w:rPr>
          <w:delText>”</w:delText>
        </w:r>
        <w:r w:rsidR="00311FE0" w:rsidDel="00953A93">
          <w:rPr>
            <w:rFonts w:ascii="宋体" w:hint="eastAsia"/>
            <w:szCs w:val="21"/>
          </w:rPr>
          <w:delText>之旅还有些额外的事儿</w:delText>
        </w:r>
      </w:del>
      <w:r w:rsidR="00276542">
        <w:rPr>
          <w:rFonts w:ascii="宋体" w:hint="eastAsia"/>
          <w:szCs w:val="21"/>
        </w:rPr>
        <w:t>。</w:t>
      </w:r>
      <w:r w:rsidR="00311FE0">
        <w:rPr>
          <w:rFonts w:ascii="宋体" w:hint="eastAsia"/>
          <w:szCs w:val="21"/>
        </w:rPr>
        <w:t>比如有的人</w:t>
      </w:r>
      <w:r w:rsidR="00E66775">
        <w:rPr>
          <w:rFonts w:ascii="宋体" w:hint="eastAsia"/>
          <w:szCs w:val="21"/>
        </w:rPr>
        <w:t>对当官没兴趣，</w:t>
      </w:r>
      <w:r w:rsidR="00311FE0">
        <w:rPr>
          <w:rFonts w:ascii="宋体" w:hint="eastAsia"/>
          <w:szCs w:val="21"/>
        </w:rPr>
        <w:t>就想出国学点东西，回来弄个“海龟”当当</w:t>
      </w:r>
      <w:del w:id="102" w:author="liangqiang" w:date="2017-09-24T19:18:00Z">
        <w:r w:rsidR="00311FE0" w:rsidDel="00953A93">
          <w:rPr>
            <w:rFonts w:ascii="宋体" w:hint="eastAsia"/>
            <w:szCs w:val="21"/>
          </w:rPr>
          <w:delText>也是不错的</w:delText>
        </w:r>
      </w:del>
      <w:r w:rsidR="00311FE0">
        <w:rPr>
          <w:rFonts w:ascii="宋体" w:hint="eastAsia"/>
          <w:szCs w:val="21"/>
        </w:rPr>
        <w:t>。</w:t>
      </w:r>
      <w:del w:id="103" w:author="liangqiang" w:date="2017-09-24T19:19:00Z">
        <w:r w:rsidR="00311FE0" w:rsidDel="00953A93">
          <w:rPr>
            <w:rFonts w:ascii="宋体" w:hint="eastAsia"/>
            <w:szCs w:val="21"/>
          </w:rPr>
          <w:delText>所以，又送了好多</w:delText>
        </w:r>
      </w:del>
      <w:ins w:id="104" w:author="liangqiang" w:date="2017-09-24T19:19:00Z">
        <w:r>
          <w:rPr>
            <w:rFonts w:ascii="宋体" w:hint="eastAsia"/>
            <w:szCs w:val="21"/>
          </w:rPr>
          <w:t>不少</w:t>
        </w:r>
      </w:ins>
      <w:r w:rsidR="00E66775">
        <w:rPr>
          <w:rFonts w:ascii="宋体" w:hint="eastAsia"/>
          <w:szCs w:val="21"/>
        </w:rPr>
        <w:t>革命元勋</w:t>
      </w:r>
      <w:del w:id="105" w:author="liangqiang" w:date="2017-09-24T19:19:00Z">
        <w:r w:rsidR="00E66775" w:rsidDel="00953A93">
          <w:rPr>
            <w:rFonts w:ascii="宋体" w:hint="eastAsia"/>
            <w:szCs w:val="21"/>
          </w:rPr>
          <w:delText>本人</w:delText>
        </w:r>
      </w:del>
      <w:ins w:id="106" w:author="liangqiang" w:date="2017-09-24T19:19:00Z">
        <w:r>
          <w:rPr>
            <w:rFonts w:ascii="宋体" w:hint="eastAsia"/>
            <w:szCs w:val="21"/>
          </w:rPr>
          <w:t>和“革二代”（</w:t>
        </w:r>
      </w:ins>
      <w:del w:id="107" w:author="liangqiang" w:date="2017-09-24T19:19:00Z">
        <w:r w:rsidR="00E66775" w:rsidDel="00953A93">
          <w:rPr>
            <w:rFonts w:ascii="宋体" w:hint="eastAsia"/>
            <w:szCs w:val="21"/>
          </w:rPr>
          <w:delText>或</w:delText>
        </w:r>
      </w:del>
      <w:ins w:id="108" w:author="liangqiang" w:date="2017-09-24T19:19:00Z">
        <w:r>
          <w:rPr>
            <w:rFonts w:ascii="宋体" w:hint="eastAsia"/>
            <w:szCs w:val="21"/>
          </w:rPr>
          <w:t>革命者</w:t>
        </w:r>
      </w:ins>
      <w:del w:id="109" w:author="liangqiang" w:date="2017-09-24T19:19:00Z">
        <w:r w:rsidR="00E66775" w:rsidDel="00953A93">
          <w:rPr>
            <w:rFonts w:ascii="宋体" w:hint="eastAsia"/>
            <w:szCs w:val="21"/>
          </w:rPr>
          <w:delText>他们</w:delText>
        </w:r>
      </w:del>
      <w:r w:rsidR="00E66775">
        <w:rPr>
          <w:rFonts w:ascii="宋体" w:hint="eastAsia"/>
          <w:szCs w:val="21"/>
        </w:rPr>
        <w:t>的子女</w:t>
      </w:r>
      <w:ins w:id="110" w:author="liangqiang" w:date="2017-09-24T19:19:00Z">
        <w:r>
          <w:rPr>
            <w:rFonts w:ascii="宋体" w:hint="eastAsia"/>
            <w:szCs w:val="21"/>
          </w:rPr>
          <w:t>）</w:t>
        </w:r>
      </w:ins>
      <w:ins w:id="111" w:author="liangqiang" w:date="2017-09-24T19:20:00Z">
        <w:r>
          <w:rPr>
            <w:rFonts w:ascii="宋体" w:hint="eastAsia"/>
            <w:szCs w:val="21"/>
          </w:rPr>
          <w:t>就被派</w:t>
        </w:r>
      </w:ins>
      <w:del w:id="112" w:author="liangqiang" w:date="2017-09-24T19:19:00Z">
        <w:r w:rsidR="00E66775" w:rsidDel="00953A93">
          <w:rPr>
            <w:rFonts w:ascii="宋体" w:hint="eastAsia"/>
            <w:szCs w:val="21"/>
          </w:rPr>
          <w:delText>（也就是所谓的“革二代”）</w:delText>
        </w:r>
      </w:del>
      <w:r w:rsidR="00CB67BD">
        <w:rPr>
          <w:rFonts w:ascii="宋体" w:hint="eastAsia"/>
          <w:szCs w:val="21"/>
        </w:rPr>
        <w:t>出国“镀金”</w:t>
      </w:r>
      <w:ins w:id="113" w:author="liangqiang" w:date="2017-09-24T19:20:00Z">
        <w:r>
          <w:rPr>
            <w:rFonts w:ascii="宋体" w:hint="eastAsia"/>
            <w:szCs w:val="21"/>
          </w:rPr>
          <w:t>去了</w:t>
        </w:r>
      </w:ins>
      <w:r w:rsidR="003D549D" w:rsidRPr="00822737">
        <w:rPr>
          <w:rFonts w:ascii="宋体" w:hint="eastAsia"/>
          <w:szCs w:val="21"/>
        </w:rPr>
        <w:t>。</w:t>
      </w:r>
      <w:ins w:id="114" w:author="liangqiang" w:date="2017-09-24T19:20:00Z">
        <w:r>
          <w:rPr>
            <w:rFonts w:ascii="宋体" w:hint="eastAsia"/>
            <w:szCs w:val="21"/>
          </w:rPr>
          <w:t>还</w:t>
        </w:r>
      </w:ins>
      <w:del w:id="115" w:author="liangqiang" w:date="2017-09-24T19:20:00Z">
        <w:r w:rsidR="00E66775" w:rsidDel="00953A93">
          <w:rPr>
            <w:rFonts w:ascii="宋体" w:hint="eastAsia"/>
            <w:szCs w:val="21"/>
          </w:rPr>
          <w:delText>同时，</w:delText>
        </w:r>
      </w:del>
      <w:r w:rsidR="00E66775">
        <w:rPr>
          <w:rFonts w:ascii="宋体" w:hint="eastAsia"/>
          <w:szCs w:val="21"/>
        </w:rPr>
        <w:t>有的人</w:t>
      </w:r>
      <w:del w:id="116" w:author="liangqiang" w:date="2017-09-24T19:21:00Z">
        <w:r w:rsidR="00E66775" w:rsidDel="00953A93">
          <w:rPr>
            <w:rFonts w:ascii="宋体" w:hint="eastAsia"/>
            <w:szCs w:val="21"/>
          </w:rPr>
          <w:delText>当年</w:delText>
        </w:r>
      </w:del>
      <w:r w:rsidR="00311FE0">
        <w:rPr>
          <w:rFonts w:ascii="宋体" w:hint="eastAsia"/>
          <w:szCs w:val="21"/>
        </w:rPr>
        <w:t>学没上完就跑出来干革命了；</w:t>
      </w:r>
      <w:ins w:id="117" w:author="liangqiang" w:date="2017-09-24T19:21:00Z">
        <w:r>
          <w:rPr>
            <w:rFonts w:ascii="宋体" w:hint="eastAsia"/>
            <w:szCs w:val="21"/>
          </w:rPr>
          <w:t>于是</w:t>
        </w:r>
      </w:ins>
      <w:del w:id="118" w:author="liangqiang" w:date="2017-09-24T19:21:00Z">
        <w:r w:rsidR="00311FE0" w:rsidDel="00953A93">
          <w:rPr>
            <w:rFonts w:ascii="宋体" w:hint="eastAsia"/>
            <w:szCs w:val="21"/>
          </w:rPr>
          <w:delText>现在</w:delText>
        </w:r>
      </w:del>
      <w:ins w:id="119" w:author="liangqiang" w:date="2017-09-24T19:21:00Z">
        <w:r>
          <w:rPr>
            <w:rFonts w:ascii="宋体" w:hint="eastAsia"/>
            <w:szCs w:val="21"/>
          </w:rPr>
          <w:t>就让</w:t>
        </w:r>
      </w:ins>
      <w:del w:id="120" w:author="liangqiang" w:date="2017-09-24T19:21:00Z">
        <w:r w:rsidR="00311FE0" w:rsidDel="00953A93">
          <w:rPr>
            <w:rFonts w:ascii="宋体" w:hint="eastAsia"/>
            <w:szCs w:val="21"/>
          </w:rPr>
          <w:delText>想接着上学。</w:delText>
        </w:r>
        <w:r w:rsidR="00E66775" w:rsidDel="00953A93">
          <w:rPr>
            <w:rFonts w:ascii="宋体" w:hint="eastAsia"/>
            <w:szCs w:val="21"/>
          </w:rPr>
          <w:delText>但原来的学校却不认帐了。于是，</w:delText>
        </w:r>
        <w:r w:rsidR="00311FE0" w:rsidDel="00953A93">
          <w:rPr>
            <w:rFonts w:ascii="宋体" w:hint="eastAsia"/>
            <w:szCs w:val="21"/>
          </w:rPr>
          <w:delText>又</w:delText>
        </w:r>
        <w:r w:rsidR="00E66775" w:rsidDel="00953A93">
          <w:rPr>
            <w:rFonts w:ascii="宋体" w:hint="eastAsia"/>
            <w:szCs w:val="21"/>
          </w:rPr>
          <w:delText>请</w:delText>
        </w:r>
      </w:del>
      <w:r w:rsidR="00E66775">
        <w:rPr>
          <w:rFonts w:ascii="宋体" w:hint="eastAsia"/>
          <w:szCs w:val="21"/>
        </w:rPr>
        <w:t>教育部开证明</w:t>
      </w:r>
      <w:del w:id="121" w:author="liangqiang" w:date="2017-09-24T19:21:00Z">
        <w:r w:rsidR="00E66775" w:rsidDel="00953A93">
          <w:rPr>
            <w:rFonts w:ascii="宋体" w:hint="eastAsia"/>
            <w:szCs w:val="21"/>
          </w:rPr>
          <w:delText>书</w:delText>
        </w:r>
      </w:del>
      <w:r w:rsidR="00E66775">
        <w:rPr>
          <w:rFonts w:ascii="宋体" w:hint="eastAsia"/>
          <w:szCs w:val="21"/>
        </w:rPr>
        <w:t>，</w:t>
      </w:r>
      <w:del w:id="122" w:author="liangqiang" w:date="2017-09-24T19:21:00Z">
        <w:r w:rsidR="00E66775" w:rsidDel="00953A93">
          <w:rPr>
            <w:rFonts w:ascii="宋体" w:hint="eastAsia"/>
            <w:szCs w:val="21"/>
          </w:rPr>
          <w:delText>终于</w:delText>
        </w:r>
      </w:del>
      <w:r w:rsidR="00E66775">
        <w:rPr>
          <w:rFonts w:ascii="宋体" w:hint="eastAsia"/>
          <w:szCs w:val="21"/>
        </w:rPr>
        <w:t>让这部分</w:t>
      </w:r>
      <w:r w:rsidR="00311FE0">
        <w:rPr>
          <w:rFonts w:ascii="宋体" w:hint="eastAsia"/>
          <w:szCs w:val="21"/>
        </w:rPr>
        <w:t>人</w:t>
      </w:r>
      <w:del w:id="123" w:author="liangqiang" w:date="2017-09-24T19:22:00Z">
        <w:r w:rsidR="00E66775" w:rsidDel="00953A93">
          <w:rPr>
            <w:rFonts w:ascii="宋体" w:hint="eastAsia"/>
            <w:szCs w:val="21"/>
          </w:rPr>
          <w:delText>得偿所愿</w:delText>
        </w:r>
      </w:del>
      <w:ins w:id="124" w:author="liangqiang" w:date="2017-09-24T19:22:00Z">
        <w:r>
          <w:rPr>
            <w:rFonts w:ascii="宋体" w:hint="eastAsia"/>
            <w:szCs w:val="21"/>
          </w:rPr>
          <w:t>能够继续上学，</w:t>
        </w:r>
      </w:ins>
      <w:del w:id="125" w:author="liangqiang" w:date="2017-09-24T19:22:00Z">
        <w:r w:rsidR="00E66775" w:rsidDel="00953A93">
          <w:rPr>
            <w:rFonts w:ascii="宋体" w:hint="eastAsia"/>
            <w:szCs w:val="21"/>
          </w:rPr>
          <w:delText>、</w:delText>
        </w:r>
      </w:del>
      <w:r w:rsidR="00732A6D">
        <w:rPr>
          <w:rFonts w:ascii="宋体" w:hint="eastAsia"/>
          <w:szCs w:val="21"/>
        </w:rPr>
        <w:t>没有变成</w:t>
      </w:r>
      <w:r w:rsidR="00311FE0">
        <w:rPr>
          <w:rFonts w:ascii="宋体" w:hint="eastAsia"/>
          <w:szCs w:val="21"/>
        </w:rPr>
        <w:t>大龄</w:t>
      </w:r>
      <w:r w:rsidR="00E66775">
        <w:rPr>
          <w:rFonts w:ascii="宋体" w:hint="eastAsia"/>
          <w:szCs w:val="21"/>
        </w:rPr>
        <w:t>“失学</w:t>
      </w:r>
      <w:r w:rsidR="00311FE0">
        <w:rPr>
          <w:rFonts w:ascii="宋体" w:hint="eastAsia"/>
          <w:szCs w:val="21"/>
        </w:rPr>
        <w:t>儿童</w:t>
      </w:r>
      <w:r w:rsidR="00E66775">
        <w:rPr>
          <w:rFonts w:ascii="宋体" w:hint="eastAsia"/>
          <w:szCs w:val="21"/>
        </w:rPr>
        <w:t>”。</w:t>
      </w:r>
    </w:p>
    <w:p w14:paraId="130AE592" w14:textId="5360080F" w:rsidR="00C31FF7" w:rsidRPr="00822737" w:rsidRDefault="00953A93" w:rsidP="008A7EB8">
      <w:pPr>
        <w:spacing w:line="360" w:lineRule="auto"/>
        <w:ind w:firstLine="420"/>
        <w:jc w:val="left"/>
        <w:rPr>
          <w:rFonts w:ascii="宋体" w:hint="eastAsia"/>
          <w:b/>
          <w:szCs w:val="21"/>
        </w:rPr>
      </w:pPr>
      <w:ins w:id="126" w:author="liangqiang" w:date="2017-09-24T19:23:00Z">
        <w:r>
          <w:rPr>
            <w:rFonts w:ascii="宋体" w:hint="eastAsia"/>
            <w:b/>
            <w:szCs w:val="21"/>
          </w:rPr>
          <w:t>四</w:t>
        </w:r>
      </w:ins>
      <w:del w:id="127" w:author="liangqiang" w:date="2017-09-24T19:23:00Z">
        <w:r w:rsidR="00C31FF7" w:rsidRPr="00822737" w:rsidDel="00953A93">
          <w:rPr>
            <w:rFonts w:ascii="宋体" w:hint="eastAsia"/>
            <w:b/>
            <w:szCs w:val="21"/>
          </w:rPr>
          <w:delText>三</w:delText>
        </w:r>
      </w:del>
      <w:r w:rsidR="00C31FF7" w:rsidRPr="00822737">
        <w:rPr>
          <w:rFonts w:ascii="宋体" w:hint="eastAsia"/>
          <w:b/>
          <w:szCs w:val="21"/>
        </w:rPr>
        <w:t>、</w:t>
      </w:r>
      <w:del w:id="128" w:author="liangqiang" w:date="2017-09-24T19:46:00Z">
        <w:r w:rsidR="00E66775" w:rsidDel="00A63987">
          <w:rPr>
            <w:rFonts w:ascii="宋体" w:hint="eastAsia"/>
            <w:b/>
            <w:szCs w:val="21"/>
          </w:rPr>
          <w:delText>政局动荡、</w:delText>
        </w:r>
        <w:r w:rsidR="00732A6D" w:rsidDel="00A63987">
          <w:rPr>
            <w:rFonts w:ascii="宋体" w:hint="eastAsia"/>
            <w:b/>
            <w:szCs w:val="21"/>
          </w:rPr>
          <w:delText>半途而废</w:delText>
        </w:r>
      </w:del>
      <w:ins w:id="129" w:author="liangqiang" w:date="2017-09-24T19:46:00Z">
        <w:r w:rsidR="00A63987">
          <w:rPr>
            <w:rFonts w:ascii="宋体" w:hint="eastAsia"/>
            <w:b/>
            <w:szCs w:val="21"/>
          </w:rPr>
          <w:t>戛然而止的分饼之旅</w:t>
        </w:r>
      </w:ins>
    </w:p>
    <w:p w14:paraId="2415D075" w14:textId="4F15F060" w:rsidR="00C31FF7" w:rsidRPr="00822737" w:rsidDel="00A63987" w:rsidRDefault="00E66775" w:rsidP="008A7EB8">
      <w:pPr>
        <w:spacing w:line="360" w:lineRule="auto"/>
        <w:ind w:firstLine="420"/>
        <w:jc w:val="left"/>
        <w:rPr>
          <w:del w:id="130" w:author="liangqiang" w:date="2017-09-24T19:45:00Z"/>
          <w:rFonts w:ascii="宋体" w:hint="eastAsia"/>
          <w:szCs w:val="21"/>
        </w:rPr>
      </w:pPr>
      <w:del w:id="131" w:author="liangqiang" w:date="2017-09-24T19:45:00Z">
        <w:r w:rsidDel="00A63987">
          <w:rPr>
            <w:rFonts w:ascii="宋体" w:hint="eastAsia"/>
            <w:szCs w:val="21"/>
          </w:rPr>
          <w:delText>虽然“</w:delText>
        </w:r>
        <w:r w:rsidR="00732A6D" w:rsidDel="00A63987">
          <w:rPr>
            <w:rFonts w:ascii="宋体" w:hint="eastAsia"/>
            <w:szCs w:val="21"/>
          </w:rPr>
          <w:delText>分饼”的</w:delText>
        </w:r>
      </w:del>
      <w:del w:id="132" w:author="liangqiang" w:date="2017-09-24T19:26:00Z">
        <w:r w:rsidR="00804AAE" w:rsidDel="00F71B14">
          <w:rPr>
            <w:rFonts w:ascii="宋体" w:hint="eastAsia"/>
            <w:szCs w:val="21"/>
          </w:rPr>
          <w:delText>看似做得</w:delText>
        </w:r>
      </w:del>
      <w:del w:id="133" w:author="liangqiang" w:date="2017-09-24T19:45:00Z">
        <w:r w:rsidR="00804AAE" w:rsidDel="00A63987">
          <w:rPr>
            <w:rFonts w:ascii="宋体" w:hint="eastAsia"/>
            <w:szCs w:val="21"/>
          </w:rPr>
          <w:delText>名正言顺</w:delText>
        </w:r>
        <w:r w:rsidDel="00A63987">
          <w:rPr>
            <w:rFonts w:ascii="宋体" w:hint="eastAsia"/>
            <w:szCs w:val="21"/>
          </w:rPr>
          <w:delText>。</w:delText>
        </w:r>
        <w:r w:rsidR="00FB3571" w:rsidRPr="00822737" w:rsidDel="00A63987">
          <w:rPr>
            <w:rFonts w:ascii="宋体" w:hint="eastAsia"/>
            <w:szCs w:val="21"/>
          </w:rPr>
          <w:delText>但</w:delText>
        </w:r>
        <w:r w:rsidR="00732A6D" w:rsidDel="00A63987">
          <w:rPr>
            <w:rFonts w:ascii="宋体" w:hint="eastAsia"/>
            <w:szCs w:val="21"/>
          </w:rPr>
          <w:delText>革命后成立的</w:delText>
        </w:r>
        <w:r w:rsidDel="00A63987">
          <w:rPr>
            <w:rFonts w:ascii="宋体" w:hint="eastAsia"/>
            <w:szCs w:val="21"/>
          </w:rPr>
          <w:delText>政府是由革命党人和原来的清朝官员组成的。</w:delText>
        </w:r>
        <w:r w:rsidR="00732A6D" w:rsidDel="00A63987">
          <w:rPr>
            <w:rFonts w:ascii="宋体" w:hint="eastAsia"/>
            <w:szCs w:val="21"/>
          </w:rPr>
          <w:delText>大家彼此之间本来就</w:delText>
        </w:r>
      </w:del>
      <w:del w:id="134" w:author="liangqiang" w:date="2017-09-24T19:27:00Z">
        <w:r w:rsidR="00732A6D" w:rsidDel="00F71B14">
          <w:rPr>
            <w:rFonts w:ascii="宋体" w:hint="eastAsia"/>
            <w:szCs w:val="21"/>
          </w:rPr>
          <w:delText>有点</w:delText>
        </w:r>
      </w:del>
      <w:del w:id="135" w:author="liangqiang" w:date="2017-09-24T19:45:00Z">
        <w:r w:rsidR="00732A6D" w:rsidDel="00A63987">
          <w:rPr>
            <w:rFonts w:ascii="宋体" w:hint="eastAsia"/>
            <w:szCs w:val="21"/>
          </w:rPr>
          <w:delText>不对付，后来更是</w:delText>
        </w:r>
      </w:del>
      <w:del w:id="136" w:author="liangqiang" w:date="2017-09-24T19:27:00Z">
        <w:r w:rsidR="00732A6D" w:rsidDel="00F71B14">
          <w:rPr>
            <w:rFonts w:ascii="宋体" w:hint="eastAsia"/>
            <w:szCs w:val="21"/>
          </w:rPr>
          <w:delText>没法</w:delText>
        </w:r>
      </w:del>
      <w:del w:id="137" w:author="liangqiang" w:date="2017-09-24T19:45:00Z">
        <w:r w:rsidR="00732A6D" w:rsidDel="00A63987">
          <w:rPr>
            <w:rFonts w:ascii="宋体" w:hint="eastAsia"/>
            <w:szCs w:val="21"/>
          </w:rPr>
          <w:delText>处下去了</w:delText>
        </w:r>
        <w:r w:rsidR="00CB67BD" w:rsidDel="00A63987">
          <w:rPr>
            <w:rFonts w:ascii="宋体" w:hint="eastAsia"/>
            <w:szCs w:val="21"/>
          </w:rPr>
          <w:delText>，</w:delText>
        </w:r>
        <w:r w:rsidR="00732A6D" w:rsidDel="00A63987">
          <w:rPr>
            <w:rFonts w:ascii="宋体" w:hint="eastAsia"/>
            <w:szCs w:val="21"/>
          </w:rPr>
          <w:delText>“分饼”的事</w:delText>
        </w:r>
      </w:del>
      <w:del w:id="138" w:author="liangqiang" w:date="2017-09-24T19:28:00Z">
        <w:r w:rsidR="00732A6D" w:rsidDel="00F71B14">
          <w:rPr>
            <w:rFonts w:ascii="宋体" w:hint="eastAsia"/>
            <w:szCs w:val="21"/>
          </w:rPr>
          <w:delText>儿</w:delText>
        </w:r>
        <w:r w:rsidR="00CB67BD" w:rsidDel="00F71B14">
          <w:rPr>
            <w:rFonts w:ascii="宋体" w:hint="eastAsia"/>
            <w:szCs w:val="21"/>
          </w:rPr>
          <w:delText>也就</w:delText>
        </w:r>
        <w:r w:rsidR="00732A6D" w:rsidDel="00F71B14">
          <w:rPr>
            <w:rFonts w:ascii="宋体" w:hint="eastAsia"/>
            <w:szCs w:val="21"/>
          </w:rPr>
          <w:delText>半途而废了</w:delText>
        </w:r>
        <w:r w:rsidDel="00F71B14">
          <w:rPr>
            <w:rFonts w:ascii="宋体" w:hint="eastAsia"/>
            <w:szCs w:val="21"/>
          </w:rPr>
          <w:delText>。</w:delText>
        </w:r>
      </w:del>
    </w:p>
    <w:p w14:paraId="73EAD7BE" w14:textId="17B365E6" w:rsidR="00F07DE6" w:rsidRDefault="00732A6D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  <w:del w:id="139" w:author="liangqiang" w:date="2017-09-24T19:45:00Z">
        <w:r w:rsidDel="00A63987">
          <w:rPr>
            <w:rFonts w:ascii="宋体" w:hint="eastAsia"/>
            <w:szCs w:val="21"/>
          </w:rPr>
          <w:delText>当然，凡事儿都有个导火索。</w:delText>
        </w:r>
      </w:del>
      <w:r>
        <w:rPr>
          <w:rFonts w:ascii="宋体" w:hint="eastAsia"/>
          <w:szCs w:val="21"/>
        </w:rPr>
        <w:t>就</w:t>
      </w:r>
      <w:r w:rsidR="00E66775">
        <w:rPr>
          <w:rFonts w:ascii="宋体" w:hint="eastAsia"/>
          <w:szCs w:val="21"/>
        </w:rPr>
        <w:t>在</w:t>
      </w:r>
      <w:r>
        <w:rPr>
          <w:rFonts w:ascii="宋体" w:hint="eastAsia"/>
          <w:szCs w:val="21"/>
        </w:rPr>
        <w:t>“分饼”</w:t>
      </w:r>
      <w:r w:rsidR="00E66775">
        <w:rPr>
          <w:rFonts w:ascii="宋体" w:hint="eastAsia"/>
          <w:szCs w:val="21"/>
        </w:rPr>
        <w:t>的</w:t>
      </w:r>
      <w:r>
        <w:rPr>
          <w:rFonts w:ascii="宋体" w:hint="eastAsia"/>
          <w:szCs w:val="21"/>
        </w:rPr>
        <w:t>章程</w:t>
      </w:r>
      <w:del w:id="140" w:author="liangqiang" w:date="2017-09-24T19:29:00Z">
        <w:r w:rsidDel="00F71B14">
          <w:rPr>
            <w:rFonts w:ascii="宋体" w:hint="eastAsia"/>
            <w:szCs w:val="21"/>
          </w:rPr>
          <w:delText>刚</w:delText>
        </w:r>
      </w:del>
      <w:r>
        <w:rPr>
          <w:rFonts w:ascii="宋体" w:hint="eastAsia"/>
          <w:szCs w:val="21"/>
        </w:rPr>
        <w:t>公布</w:t>
      </w:r>
      <w:del w:id="141" w:author="liangqiang" w:date="2017-09-24T19:29:00Z">
        <w:r w:rsidDel="00F71B14">
          <w:rPr>
            <w:rFonts w:ascii="宋体" w:hint="eastAsia"/>
            <w:szCs w:val="21"/>
          </w:rPr>
          <w:delText>的</w:delText>
        </w:r>
      </w:del>
      <w:r>
        <w:rPr>
          <w:rFonts w:ascii="宋体" w:hint="eastAsia"/>
          <w:szCs w:val="21"/>
        </w:rPr>
        <w:t>时</w:t>
      </w:r>
      <w:del w:id="142" w:author="liangqiang" w:date="2017-09-24T19:29:00Z">
        <w:r w:rsidDel="00F71B14">
          <w:rPr>
            <w:rFonts w:ascii="宋体" w:hint="eastAsia"/>
            <w:szCs w:val="21"/>
          </w:rPr>
          <w:delText>候</w:delText>
        </w:r>
      </w:del>
      <w:r w:rsidR="00E66775">
        <w:rPr>
          <w:rFonts w:ascii="宋体" w:hint="eastAsia"/>
          <w:szCs w:val="21"/>
        </w:rPr>
        <w:t>，</w:t>
      </w:r>
      <w:r w:rsidR="00FB3571" w:rsidRPr="00822737">
        <w:rPr>
          <w:rFonts w:ascii="宋体" w:hint="eastAsia"/>
          <w:szCs w:val="21"/>
        </w:rPr>
        <w:t>袁世凯</w:t>
      </w:r>
      <w:r w:rsidR="00E66775">
        <w:rPr>
          <w:rFonts w:ascii="宋体" w:hint="eastAsia"/>
          <w:szCs w:val="21"/>
        </w:rPr>
        <w:t>关于授</w:t>
      </w:r>
      <w:r w:rsidR="00CD1CD4">
        <w:rPr>
          <w:rFonts w:ascii="宋体" w:hint="eastAsia"/>
          <w:szCs w:val="21"/>
        </w:rPr>
        <w:t>勋</w:t>
      </w:r>
      <w:r w:rsidR="00E66775">
        <w:rPr>
          <w:rFonts w:ascii="宋体" w:hint="eastAsia"/>
          <w:szCs w:val="21"/>
        </w:rPr>
        <w:t>的方案</w:t>
      </w:r>
      <w:r>
        <w:rPr>
          <w:rFonts w:ascii="宋体" w:hint="eastAsia"/>
          <w:szCs w:val="21"/>
        </w:rPr>
        <w:t>也公布了</w:t>
      </w:r>
      <w:r w:rsidR="00FB3571" w:rsidRPr="00822737">
        <w:rPr>
          <w:rFonts w:ascii="宋体" w:hint="eastAsia"/>
          <w:szCs w:val="21"/>
        </w:rPr>
        <w:t>。</w:t>
      </w:r>
      <w:r w:rsidR="00FE515D">
        <w:rPr>
          <w:rFonts w:ascii="宋体" w:hint="eastAsia"/>
          <w:szCs w:val="21"/>
        </w:rPr>
        <w:t>因为稽勋局设计的待遇里，也有发勋章这一项，所以</w:t>
      </w:r>
      <w:r>
        <w:rPr>
          <w:rFonts w:ascii="宋体" w:hint="eastAsia"/>
          <w:szCs w:val="21"/>
        </w:rPr>
        <w:t>好多人把授勋和“分饼”当成一回事</w:t>
      </w:r>
      <w:del w:id="143" w:author="liangqiang" w:date="2017-09-24T19:30:00Z">
        <w:r w:rsidDel="00F71B14">
          <w:rPr>
            <w:rFonts w:ascii="宋体" w:hint="eastAsia"/>
            <w:szCs w:val="21"/>
          </w:rPr>
          <w:delText>儿了</w:delText>
        </w:r>
      </w:del>
      <w:r>
        <w:rPr>
          <w:rFonts w:ascii="宋体" w:hint="eastAsia"/>
          <w:szCs w:val="21"/>
        </w:rPr>
        <w:t>。</w:t>
      </w:r>
      <w:del w:id="144" w:author="liangqiang" w:date="2017-09-24T19:30:00Z">
        <w:r w:rsidDel="00F71B14">
          <w:rPr>
            <w:rFonts w:ascii="宋体" w:hint="eastAsia"/>
            <w:szCs w:val="21"/>
          </w:rPr>
          <w:delText>再加上当时</w:delText>
        </w:r>
        <w:r w:rsidR="00FE515D" w:rsidDel="00F71B14">
          <w:rPr>
            <w:rFonts w:ascii="宋体" w:hint="eastAsia"/>
            <w:szCs w:val="21"/>
          </w:rPr>
          <w:delText>袁世凯把勋章发得太滥</w:delText>
        </w:r>
      </w:del>
      <w:ins w:id="145" w:author="liangqiang" w:date="2017-09-24T19:30:00Z">
        <w:r w:rsidR="00F71B14">
          <w:rPr>
            <w:rFonts w:ascii="宋体" w:hint="eastAsia"/>
            <w:szCs w:val="21"/>
          </w:rPr>
          <w:t>但袁世凯的授勋发得太滥</w:t>
        </w:r>
      </w:ins>
      <w:r>
        <w:rPr>
          <w:rFonts w:ascii="宋体" w:hint="eastAsia"/>
          <w:szCs w:val="21"/>
        </w:rPr>
        <w:t>，</w:t>
      </w:r>
      <w:del w:id="146" w:author="liangqiang" w:date="2017-09-24T19:30:00Z">
        <w:r w:rsidDel="00F71B14">
          <w:rPr>
            <w:rFonts w:ascii="宋体" w:hint="eastAsia"/>
            <w:szCs w:val="21"/>
          </w:rPr>
          <w:delText>所以</w:delText>
        </w:r>
        <w:r w:rsidR="00FE515D" w:rsidDel="00F71B14">
          <w:rPr>
            <w:rFonts w:ascii="宋体" w:hint="eastAsia"/>
            <w:szCs w:val="21"/>
          </w:rPr>
          <w:delText>那些张冠李戴的</w:delText>
        </w:r>
      </w:del>
      <w:ins w:id="147" w:author="liangqiang" w:date="2017-09-24T19:30:00Z">
        <w:r w:rsidR="00F71B14">
          <w:rPr>
            <w:rFonts w:ascii="宋体" w:hint="eastAsia"/>
            <w:szCs w:val="21"/>
          </w:rPr>
          <w:t>许多</w:t>
        </w:r>
      </w:ins>
      <w:r>
        <w:rPr>
          <w:rFonts w:ascii="宋体" w:hint="eastAsia"/>
          <w:szCs w:val="21"/>
        </w:rPr>
        <w:t>人就说</w:t>
      </w:r>
      <w:r w:rsidR="00E66775">
        <w:rPr>
          <w:rFonts w:ascii="宋体" w:hint="eastAsia"/>
          <w:szCs w:val="21"/>
        </w:rPr>
        <w:t>冯自由</w:t>
      </w:r>
      <w:del w:id="148" w:author="liangqiang" w:date="2017-09-24T19:31:00Z">
        <w:r w:rsidDel="00F71B14">
          <w:rPr>
            <w:rFonts w:ascii="宋体" w:hint="eastAsia"/>
            <w:szCs w:val="21"/>
          </w:rPr>
          <w:delText>这帮人是废物点心</w:delText>
        </w:r>
        <w:r w:rsidR="00E66775" w:rsidDel="00F71B14">
          <w:rPr>
            <w:rFonts w:ascii="宋体" w:hint="eastAsia"/>
            <w:szCs w:val="21"/>
          </w:rPr>
          <w:delText>，</w:delText>
        </w:r>
      </w:del>
      <w:r>
        <w:rPr>
          <w:rFonts w:ascii="宋体" w:hint="eastAsia"/>
          <w:szCs w:val="21"/>
        </w:rPr>
        <w:t>把关不严，</w:t>
      </w:r>
      <w:r w:rsidR="00E66775">
        <w:rPr>
          <w:rFonts w:ascii="宋体" w:hint="eastAsia"/>
          <w:szCs w:val="21"/>
        </w:rPr>
        <w:t>让</w:t>
      </w:r>
      <w:del w:id="149" w:author="liangqiang" w:date="2017-09-24T19:31:00Z">
        <w:r w:rsidR="00E66775" w:rsidDel="00F71B14">
          <w:rPr>
            <w:rFonts w:ascii="宋体" w:hint="eastAsia"/>
            <w:szCs w:val="21"/>
          </w:rPr>
          <w:delText>好多</w:delText>
        </w:r>
      </w:del>
      <w:r w:rsidR="00E66775">
        <w:rPr>
          <w:rFonts w:ascii="宋体" w:hint="eastAsia"/>
          <w:szCs w:val="21"/>
        </w:rPr>
        <w:t>不相干的阿猫阿狗也</w:t>
      </w:r>
      <w:r>
        <w:rPr>
          <w:rFonts w:ascii="宋体" w:hint="eastAsia"/>
          <w:szCs w:val="21"/>
        </w:rPr>
        <w:t>来</w:t>
      </w:r>
      <w:r w:rsidR="00E66775">
        <w:rPr>
          <w:rFonts w:ascii="宋体" w:hint="eastAsia"/>
          <w:szCs w:val="21"/>
        </w:rPr>
        <w:t>冒充“革命元勋”，冒领国家的待遇。</w:t>
      </w:r>
      <w:ins w:id="150" w:author="liangqiang" w:date="2017-09-24T19:32:00Z">
        <w:r w:rsidR="00F71B14">
          <w:rPr>
            <w:rFonts w:ascii="宋体" w:hint="eastAsia"/>
            <w:szCs w:val="21"/>
          </w:rPr>
          <w:t>这样，</w:t>
        </w:r>
      </w:ins>
      <w:r w:rsidR="00F07DE6">
        <w:rPr>
          <w:rFonts w:ascii="宋体" w:hint="eastAsia"/>
          <w:szCs w:val="21"/>
        </w:rPr>
        <w:t>冯</w:t>
      </w:r>
      <w:ins w:id="151" w:author="liangqiang" w:date="2017-09-24T19:32:00Z">
        <w:r w:rsidR="00F71B14">
          <w:rPr>
            <w:rFonts w:ascii="宋体" w:hint="eastAsia"/>
            <w:szCs w:val="21"/>
          </w:rPr>
          <w:t>自由</w:t>
        </w:r>
      </w:ins>
      <w:r w:rsidR="00F07DE6">
        <w:rPr>
          <w:rFonts w:ascii="宋体" w:hint="eastAsia"/>
          <w:szCs w:val="21"/>
        </w:rPr>
        <w:t>和</w:t>
      </w:r>
      <w:ins w:id="152" w:author="liangqiang" w:date="2017-09-24T19:32:00Z">
        <w:r w:rsidR="00F71B14">
          <w:rPr>
            <w:rFonts w:ascii="宋体" w:hint="eastAsia"/>
            <w:szCs w:val="21"/>
          </w:rPr>
          <w:t>袁世凯两人</w:t>
        </w:r>
      </w:ins>
      <w:del w:id="153" w:author="liangqiang" w:date="2017-09-24T19:32:00Z">
        <w:r w:rsidR="00F07DE6" w:rsidDel="00F71B14">
          <w:rPr>
            <w:rFonts w:ascii="宋体" w:hint="eastAsia"/>
            <w:szCs w:val="21"/>
          </w:rPr>
          <w:delText>袁这下</w:delText>
        </w:r>
      </w:del>
      <w:r w:rsidR="00F07DE6">
        <w:rPr>
          <w:rFonts w:ascii="宋体" w:hint="eastAsia"/>
          <w:szCs w:val="21"/>
        </w:rPr>
        <w:t>就搞得</w:t>
      </w:r>
      <w:ins w:id="154" w:author="liangqiang" w:date="2017-09-24T19:32:00Z">
        <w:r w:rsidR="00F71B14">
          <w:rPr>
            <w:rFonts w:ascii="宋体" w:hint="eastAsia"/>
            <w:szCs w:val="21"/>
          </w:rPr>
          <w:t>很</w:t>
        </w:r>
      </w:ins>
      <w:del w:id="155" w:author="liangqiang" w:date="2017-09-24T19:32:00Z">
        <w:r w:rsidR="00F07DE6" w:rsidDel="00F71B14">
          <w:rPr>
            <w:rFonts w:ascii="宋体" w:hint="eastAsia"/>
            <w:szCs w:val="21"/>
          </w:rPr>
          <w:delText>有点</w:delText>
        </w:r>
      </w:del>
      <w:r w:rsidR="00F07DE6">
        <w:rPr>
          <w:rFonts w:ascii="宋体" w:hint="eastAsia"/>
          <w:szCs w:val="21"/>
        </w:rPr>
        <w:t>不愉快了。</w:t>
      </w:r>
      <w:del w:id="156" w:author="liangqiang" w:date="2017-09-24T19:32:00Z">
        <w:r w:rsidR="00F07DE6" w:rsidDel="00F71B14">
          <w:rPr>
            <w:rFonts w:ascii="宋体" w:hint="eastAsia"/>
            <w:szCs w:val="21"/>
          </w:rPr>
          <w:delText>没多久</w:delText>
        </w:r>
        <w:r w:rsidR="00C36E27" w:rsidRPr="00822737" w:rsidDel="00F71B14">
          <w:rPr>
            <w:rFonts w:ascii="宋体" w:hint="eastAsia"/>
            <w:szCs w:val="21"/>
          </w:rPr>
          <w:delText>，袁世凯</w:delText>
        </w:r>
        <w:r w:rsidR="00F07DE6" w:rsidDel="00F71B14">
          <w:rPr>
            <w:rFonts w:ascii="宋体" w:hint="eastAsia"/>
            <w:szCs w:val="21"/>
          </w:rPr>
          <w:delText>请冯自由来当正部级干部</w:delText>
        </w:r>
        <w:r w:rsidR="00E943FE" w:rsidDel="00F71B14">
          <w:rPr>
            <w:rFonts w:ascii="宋体" w:hint="eastAsia"/>
            <w:szCs w:val="21"/>
          </w:rPr>
          <w:delText>，</w:delText>
        </w:r>
        <w:r w:rsidR="00F07DE6" w:rsidDel="00F71B14">
          <w:rPr>
            <w:rFonts w:ascii="宋体" w:hint="eastAsia"/>
            <w:szCs w:val="21"/>
          </w:rPr>
          <w:delText>可</w:delText>
        </w:r>
        <w:r w:rsidR="00E943FE" w:rsidDel="00F71B14">
          <w:rPr>
            <w:rFonts w:ascii="宋体" w:hint="eastAsia"/>
            <w:szCs w:val="21"/>
          </w:rPr>
          <w:delText>冯自由</w:delText>
        </w:r>
        <w:r w:rsidR="00F07DE6" w:rsidDel="00F71B14">
          <w:rPr>
            <w:rFonts w:ascii="宋体" w:hint="eastAsia"/>
            <w:szCs w:val="21"/>
          </w:rPr>
          <w:delText>正为“分饼”的事忙着呢，所以也没空搭理袁</w:delText>
        </w:r>
        <w:r w:rsidR="00C36E27" w:rsidRPr="00822737" w:rsidDel="00F71B14">
          <w:rPr>
            <w:rFonts w:ascii="宋体" w:hint="eastAsia"/>
            <w:szCs w:val="21"/>
          </w:rPr>
          <w:delText>。</w:delText>
        </w:r>
        <w:r w:rsidR="00F07DE6" w:rsidDel="00F71B14">
          <w:rPr>
            <w:rFonts w:ascii="宋体" w:hint="eastAsia"/>
            <w:szCs w:val="21"/>
          </w:rPr>
          <w:delText>这下彼此之间更是互相看不顺眼了。</w:delText>
        </w:r>
        <w:r w:rsidR="00CB67BD" w:rsidDel="00F71B14">
          <w:rPr>
            <w:rFonts w:ascii="宋体" w:hint="eastAsia"/>
            <w:szCs w:val="21"/>
          </w:rPr>
          <w:delText>有人显然发现了这一点，也开始不把稽勋局的人当回事了。1913年6月，稽勋局调查员熊越山、宁调元到汉口公干，被黎元洪给扣了起来。正担任工商总长的革命党人刘揆一要求放人。黎元洪一看是中央正部级官员下的令，也来个一不做二不休，学起了《沙家浜》里的刁德一，“一点面子也不讲”，二话不说就把俩人给宰了。</w:delText>
        </w:r>
      </w:del>
    </w:p>
    <w:p w14:paraId="1363798E" w14:textId="77777777" w:rsidR="00822737" w:rsidRDefault="00AF68D9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更要命的是</w:t>
      </w:r>
      <w:r w:rsidR="00E943FE">
        <w:rPr>
          <w:rFonts w:ascii="宋体" w:hint="eastAsia"/>
          <w:szCs w:val="21"/>
        </w:rPr>
        <w:t>，</w:t>
      </w:r>
      <w:ins w:id="157" w:author="liangqiang" w:date="2017-09-24T19:33:00Z">
        <w:r w:rsidR="00F71B14">
          <w:rPr>
            <w:rFonts w:ascii="宋体" w:hint="eastAsia"/>
            <w:szCs w:val="21"/>
          </w:rPr>
          <w:t>1913年7月，</w:t>
        </w:r>
      </w:ins>
      <w:r w:rsidR="00822737" w:rsidRPr="00822737">
        <w:rPr>
          <w:rFonts w:ascii="宋体" w:hint="eastAsia"/>
          <w:szCs w:val="21"/>
        </w:rPr>
        <w:t>孙中山等</w:t>
      </w:r>
      <w:r w:rsidR="00E943FE">
        <w:rPr>
          <w:rFonts w:ascii="宋体" w:hint="eastAsia"/>
          <w:szCs w:val="21"/>
        </w:rPr>
        <w:t>人在</w:t>
      </w:r>
      <w:del w:id="158" w:author="liangqiang" w:date="2017-09-24T19:33:00Z">
        <w:r w:rsidR="00E943FE" w:rsidDel="00F71B14">
          <w:rPr>
            <w:rFonts w:ascii="宋体" w:hint="eastAsia"/>
            <w:szCs w:val="21"/>
          </w:rPr>
          <w:delText>1913年7月</w:delText>
        </w:r>
      </w:del>
      <w:r w:rsidR="00822737" w:rsidRPr="00822737">
        <w:rPr>
          <w:rFonts w:ascii="宋体" w:hint="eastAsia"/>
          <w:szCs w:val="21"/>
        </w:rPr>
        <w:t>发动</w:t>
      </w:r>
      <w:del w:id="159" w:author="liangqiang" w:date="2017-09-24T19:33:00Z">
        <w:r w:rsidR="000A6F5B" w:rsidRPr="00822737" w:rsidDel="00F71B14">
          <w:rPr>
            <w:rFonts w:ascii="宋体" w:hint="eastAsia"/>
            <w:szCs w:val="21"/>
          </w:rPr>
          <w:delText xml:space="preserve"> </w:delText>
        </w:r>
      </w:del>
      <w:r w:rsidR="00822737" w:rsidRPr="00822737">
        <w:rPr>
          <w:rFonts w:ascii="宋体" w:hint="eastAsia"/>
          <w:szCs w:val="21"/>
        </w:rPr>
        <w:t>“二次革命”，</w:t>
      </w:r>
      <w:r w:rsidR="00E943FE">
        <w:rPr>
          <w:rFonts w:ascii="宋体" w:hint="eastAsia"/>
          <w:szCs w:val="21"/>
        </w:rPr>
        <w:t>公开造起袁世凯的反来。</w:t>
      </w:r>
      <w:del w:id="160" w:author="liangqiang" w:date="2017-09-24T19:33:00Z">
        <w:r w:rsidR="00822737" w:rsidDel="00F71B14">
          <w:rPr>
            <w:rFonts w:ascii="宋体" w:hint="eastAsia"/>
            <w:szCs w:val="21"/>
          </w:rPr>
          <w:delText>冯自由</w:delText>
        </w:r>
        <w:r w:rsidR="00E943FE" w:rsidDel="00F71B14">
          <w:rPr>
            <w:rFonts w:ascii="宋体" w:hint="eastAsia"/>
            <w:szCs w:val="21"/>
          </w:rPr>
          <w:delText>知道北京这地方是待不下去了，就赶紧托人把局里的资料送到北京之外保管。</w:delText>
        </w:r>
      </w:del>
      <w:r w:rsidR="00822737">
        <w:rPr>
          <w:rFonts w:ascii="宋体" w:hint="eastAsia"/>
          <w:szCs w:val="21"/>
        </w:rPr>
        <w:t>7月22</w:t>
      </w:r>
      <w:r w:rsidR="00E943FE">
        <w:rPr>
          <w:rFonts w:ascii="宋体" w:hint="eastAsia"/>
          <w:szCs w:val="21"/>
        </w:rPr>
        <w:t>号</w:t>
      </w:r>
      <w:r w:rsidR="00822737">
        <w:rPr>
          <w:rFonts w:ascii="宋体" w:hint="eastAsia"/>
          <w:szCs w:val="21"/>
        </w:rPr>
        <w:t>，正</w:t>
      </w:r>
      <w:r w:rsidR="00E943FE">
        <w:rPr>
          <w:rFonts w:ascii="宋体" w:hint="eastAsia"/>
          <w:szCs w:val="21"/>
        </w:rPr>
        <w:t>准备结束“北漂”生活</w:t>
      </w:r>
      <w:r w:rsidR="00822737">
        <w:rPr>
          <w:rFonts w:ascii="宋体" w:hint="eastAsia"/>
          <w:szCs w:val="21"/>
        </w:rPr>
        <w:t>的冯自由</w:t>
      </w:r>
      <w:r>
        <w:rPr>
          <w:rFonts w:ascii="宋体" w:hint="eastAsia"/>
          <w:szCs w:val="21"/>
        </w:rPr>
        <w:t>被抓</w:t>
      </w:r>
      <w:r w:rsidR="00E943FE">
        <w:rPr>
          <w:rFonts w:ascii="宋体" w:hint="eastAsia"/>
          <w:szCs w:val="21"/>
        </w:rPr>
        <w:t>了</w:t>
      </w:r>
      <w:r w:rsidR="00822737">
        <w:rPr>
          <w:rFonts w:ascii="宋体" w:hint="eastAsia"/>
          <w:szCs w:val="21"/>
        </w:rPr>
        <w:t>。</w:t>
      </w:r>
      <w:ins w:id="161" w:author="liangqiang" w:date="2017-09-24T19:34:00Z">
        <w:r w:rsidR="00F71B14">
          <w:rPr>
            <w:rFonts w:ascii="宋体" w:hint="eastAsia"/>
            <w:szCs w:val="21"/>
          </w:rPr>
          <w:t>虽然</w:t>
        </w:r>
      </w:ins>
      <w:r w:rsidR="00E943FE">
        <w:rPr>
          <w:rFonts w:ascii="宋体" w:hint="eastAsia"/>
          <w:szCs w:val="21"/>
        </w:rPr>
        <w:t>后来朋友想办法把他“捞”了出来</w:t>
      </w:r>
      <w:r w:rsidR="00822737">
        <w:rPr>
          <w:rFonts w:ascii="宋体" w:hint="eastAsia"/>
          <w:szCs w:val="21"/>
        </w:rPr>
        <w:t>，</w:t>
      </w:r>
      <w:r w:rsidR="00E943FE">
        <w:rPr>
          <w:rFonts w:ascii="宋体" w:hint="eastAsia"/>
          <w:szCs w:val="21"/>
        </w:rPr>
        <w:t>但</w:t>
      </w:r>
      <w:ins w:id="162" w:author="liangqiang" w:date="2017-09-24T19:34:00Z">
        <w:r w:rsidR="00F71B14">
          <w:rPr>
            <w:rFonts w:ascii="宋体" w:hint="eastAsia"/>
            <w:szCs w:val="21"/>
          </w:rPr>
          <w:t>稽勋</w:t>
        </w:r>
      </w:ins>
      <w:r w:rsidR="00E943FE">
        <w:rPr>
          <w:rFonts w:ascii="宋体" w:hint="eastAsia"/>
          <w:szCs w:val="21"/>
        </w:rPr>
        <w:t>局</w:t>
      </w:r>
      <w:del w:id="163" w:author="liangqiang" w:date="2017-09-24T19:34:00Z">
        <w:r w:rsidR="00E943FE" w:rsidDel="00F71B14">
          <w:rPr>
            <w:rFonts w:ascii="宋体" w:hint="eastAsia"/>
            <w:szCs w:val="21"/>
          </w:rPr>
          <w:delText>里头</w:delText>
        </w:r>
      </w:del>
      <w:r w:rsidR="00E943FE">
        <w:rPr>
          <w:rFonts w:ascii="宋体" w:hint="eastAsia"/>
          <w:szCs w:val="21"/>
        </w:rPr>
        <w:t>已经没人管没人问了</w:t>
      </w:r>
      <w:r w:rsidR="00822737">
        <w:rPr>
          <w:rFonts w:ascii="宋体" w:hint="eastAsia"/>
          <w:szCs w:val="21"/>
        </w:rPr>
        <w:t>。</w:t>
      </w:r>
      <w:r w:rsidR="00DB15C6">
        <w:rPr>
          <w:rFonts w:ascii="宋体" w:hint="eastAsia"/>
          <w:szCs w:val="21"/>
        </w:rPr>
        <w:t>袁世凯</w:t>
      </w:r>
      <w:r>
        <w:rPr>
          <w:rFonts w:ascii="宋体" w:hint="eastAsia"/>
          <w:szCs w:val="21"/>
        </w:rPr>
        <w:t>索性就随便找个人来</w:t>
      </w:r>
      <w:r w:rsidR="00E943FE">
        <w:rPr>
          <w:rFonts w:ascii="宋体" w:hint="eastAsia"/>
          <w:szCs w:val="21"/>
        </w:rPr>
        <w:t>代理</w:t>
      </w:r>
      <w:ins w:id="164" w:author="liangqiang" w:date="2017-09-24T19:39:00Z">
        <w:r w:rsidR="00995681">
          <w:rPr>
            <w:rFonts w:ascii="宋体" w:hint="eastAsia"/>
            <w:szCs w:val="21"/>
          </w:rPr>
          <w:t>，也不再干正事</w:t>
        </w:r>
      </w:ins>
      <w:ins w:id="165" w:author="liangqiang" w:date="2017-09-24T19:40:00Z">
        <w:r w:rsidR="00995681">
          <w:rPr>
            <w:rFonts w:ascii="宋体" w:hint="eastAsia"/>
            <w:szCs w:val="21"/>
          </w:rPr>
          <w:t>了。1914年5月1日，</w:t>
        </w:r>
      </w:ins>
      <w:del w:id="166" w:author="liangqiang" w:date="2017-09-24T19:40:00Z">
        <w:r w:rsidR="00E943FE" w:rsidDel="00995681">
          <w:rPr>
            <w:rFonts w:ascii="宋体" w:hint="eastAsia"/>
            <w:szCs w:val="21"/>
          </w:rPr>
          <w:delText>代理。而代理的人也没多大热情，</w:delText>
        </w:r>
        <w:r w:rsidR="000A6F5B" w:rsidDel="00995681">
          <w:rPr>
            <w:rFonts w:ascii="宋体" w:hint="eastAsia"/>
            <w:szCs w:val="21"/>
          </w:rPr>
          <w:delText>只</w:delText>
        </w:r>
        <w:r w:rsidR="00E943FE" w:rsidDel="00995681">
          <w:rPr>
            <w:rFonts w:ascii="宋体" w:hint="eastAsia"/>
            <w:szCs w:val="21"/>
          </w:rPr>
          <w:delText>维持个基本的架子</w:delText>
        </w:r>
        <w:r w:rsidR="00DB15C6" w:rsidDel="00995681">
          <w:rPr>
            <w:rFonts w:ascii="宋体" w:hint="eastAsia"/>
            <w:szCs w:val="21"/>
          </w:rPr>
          <w:delText>。</w:delText>
        </w:r>
        <w:r w:rsidDel="00995681">
          <w:rPr>
            <w:rFonts w:ascii="宋体" w:hint="eastAsia"/>
            <w:szCs w:val="21"/>
          </w:rPr>
          <w:delText>至于还有一些</w:delText>
        </w:r>
        <w:r w:rsidR="008620D0" w:rsidDel="00995681">
          <w:rPr>
            <w:rFonts w:ascii="宋体" w:hint="eastAsia"/>
            <w:szCs w:val="21"/>
          </w:rPr>
          <w:delText>善后</w:delText>
        </w:r>
        <w:r w:rsidDel="00995681">
          <w:rPr>
            <w:rFonts w:ascii="宋体" w:hint="eastAsia"/>
            <w:szCs w:val="21"/>
          </w:rPr>
          <w:delText>工作还没做完，就随他去吧。而对袁世凯来说，这帮人在清朝的时候也就是些</w:delText>
        </w:r>
        <w:r w:rsidR="000A6F5B" w:rsidDel="00995681">
          <w:rPr>
            <w:rFonts w:ascii="宋体" w:hint="eastAsia"/>
            <w:szCs w:val="21"/>
          </w:rPr>
          <w:delText xml:space="preserve"> </w:delText>
        </w:r>
        <w:r w:rsidDel="00995681">
          <w:rPr>
            <w:rFonts w:ascii="宋体" w:hint="eastAsia"/>
            <w:szCs w:val="21"/>
          </w:rPr>
          <w:delText>“loser”、“臭</w:delText>
        </w:r>
        <w:r w:rsidRPr="00AF68D9" w:rsidDel="00995681">
          <w:rPr>
            <w:rFonts w:ascii="宋体" w:hint="eastAsia"/>
            <w:szCs w:val="21"/>
          </w:rPr>
          <w:delText>屌丝</w:delText>
        </w:r>
        <w:r w:rsidDel="00995681">
          <w:rPr>
            <w:rFonts w:ascii="宋体" w:hint="eastAsia"/>
            <w:szCs w:val="21"/>
          </w:rPr>
          <w:delText>”。不过就是走了点狗屎运，造反成功，居然也和我们这些“高富帅”平起平坐了。现在还要我们掏钱给你们“分饼”玩儿，真把我“袁大头”当成“冤大头”啦？以前大家在一块搭班干工作，现在你们既然公开反我，那我也没必要留着这点脸面了。于是，</w:delText>
        </w:r>
      </w:del>
      <w:r w:rsidR="009113CE">
        <w:rPr>
          <w:rFonts w:ascii="宋体" w:hint="eastAsia"/>
          <w:szCs w:val="21"/>
        </w:rPr>
        <w:t>袁世凯</w:t>
      </w:r>
      <w:ins w:id="167" w:author="liangqiang" w:date="2017-09-24T19:40:00Z">
        <w:r w:rsidR="00995681">
          <w:rPr>
            <w:rFonts w:ascii="宋体" w:hint="eastAsia"/>
            <w:szCs w:val="21"/>
          </w:rPr>
          <w:t>就</w:t>
        </w:r>
      </w:ins>
      <w:del w:id="168" w:author="liangqiang" w:date="2017-09-24T19:40:00Z">
        <w:r w:rsidR="00DA32A7" w:rsidDel="00995681">
          <w:rPr>
            <w:rFonts w:ascii="宋体" w:hint="eastAsia"/>
            <w:szCs w:val="21"/>
          </w:rPr>
          <w:delText>在1914年5月1号</w:delText>
        </w:r>
      </w:del>
      <w:r>
        <w:rPr>
          <w:rFonts w:ascii="宋体" w:hint="eastAsia"/>
          <w:szCs w:val="21"/>
        </w:rPr>
        <w:t>宣布把稽勋局关闭</w:t>
      </w:r>
      <w:ins w:id="169" w:author="liangqiang" w:date="2017-09-24T19:40:00Z">
        <w:r w:rsidR="00995681">
          <w:rPr>
            <w:rFonts w:ascii="宋体" w:hint="eastAsia"/>
            <w:szCs w:val="21"/>
          </w:rPr>
          <w:t>了</w:t>
        </w:r>
      </w:ins>
      <w:del w:id="170" w:author="liangqiang" w:date="2017-09-24T19:40:00Z">
        <w:r w:rsidDel="00995681">
          <w:rPr>
            <w:rFonts w:ascii="宋体" w:hint="eastAsia"/>
            <w:szCs w:val="21"/>
          </w:rPr>
          <w:delText>。</w:delText>
        </w:r>
        <w:r w:rsidR="00B501E2" w:rsidDel="00995681">
          <w:rPr>
            <w:rFonts w:ascii="宋体" w:hint="eastAsia"/>
            <w:szCs w:val="21"/>
          </w:rPr>
          <w:delText>此时，稽勋局除了把头绪理清了之外，真正的“分饼”还没开始办呢，但</w:delText>
        </w:r>
        <w:r w:rsidR="000A6F5B" w:rsidDel="00995681">
          <w:rPr>
            <w:rFonts w:ascii="宋体" w:hint="eastAsia"/>
            <w:szCs w:val="21"/>
          </w:rPr>
          <w:delText>也就这只能这么着了</w:delText>
        </w:r>
      </w:del>
      <w:r w:rsidR="00DC585E">
        <w:rPr>
          <w:rFonts w:ascii="宋体" w:hint="eastAsia"/>
          <w:szCs w:val="21"/>
        </w:rPr>
        <w:t>。</w:t>
      </w:r>
    </w:p>
    <w:p w14:paraId="6A3AF4DB" w14:textId="77777777" w:rsidR="002A3C32" w:rsidRDefault="00E719C6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这一场纷纷嚷嚷的“</w:t>
      </w:r>
      <w:r w:rsidR="00DD78ED">
        <w:rPr>
          <w:rFonts w:ascii="宋体" w:hint="eastAsia"/>
          <w:szCs w:val="21"/>
        </w:rPr>
        <w:t>分饼”之旅就这么</w:t>
      </w:r>
      <w:r>
        <w:rPr>
          <w:rFonts w:ascii="宋体" w:hint="eastAsia"/>
          <w:szCs w:val="21"/>
        </w:rPr>
        <w:t>结束了。这个结局</w:t>
      </w:r>
      <w:r w:rsidR="00DD78ED">
        <w:rPr>
          <w:rFonts w:ascii="宋体" w:hint="eastAsia"/>
          <w:szCs w:val="21"/>
        </w:rPr>
        <w:t>说明</w:t>
      </w:r>
      <w:r>
        <w:rPr>
          <w:rFonts w:ascii="宋体" w:hint="eastAsia"/>
          <w:szCs w:val="21"/>
        </w:rPr>
        <w:t>革命虽然成功了，但大家显然还没准备好怎么一起齐心协力地建设好这个国家。所以，不但“</w:t>
      </w:r>
      <w:r w:rsidR="00DD78ED">
        <w:rPr>
          <w:rFonts w:ascii="宋体" w:hint="eastAsia"/>
          <w:szCs w:val="21"/>
        </w:rPr>
        <w:t>分饼</w:t>
      </w:r>
      <w:r>
        <w:rPr>
          <w:rFonts w:ascii="宋体" w:hint="eastAsia"/>
          <w:szCs w:val="21"/>
        </w:rPr>
        <w:t>”这么点小事做不好，国家也是越搞越乱</w:t>
      </w:r>
      <w:del w:id="171" w:author="liangqiang" w:date="2017-09-24T19:41:00Z">
        <w:r w:rsidDel="00995681">
          <w:rPr>
            <w:rFonts w:ascii="宋体" w:hint="eastAsia"/>
            <w:szCs w:val="21"/>
          </w:rPr>
          <w:delText>，没个消停的时候</w:delText>
        </w:r>
      </w:del>
      <w:r>
        <w:rPr>
          <w:rFonts w:ascii="宋体" w:hint="eastAsia"/>
          <w:szCs w:val="21"/>
        </w:rPr>
        <w:t>。留下的，</w:t>
      </w:r>
      <w:del w:id="172" w:author="liangqiang" w:date="2017-09-24T19:41:00Z">
        <w:r w:rsidDel="00995681">
          <w:rPr>
            <w:rFonts w:ascii="宋体" w:hint="eastAsia"/>
            <w:szCs w:val="21"/>
          </w:rPr>
          <w:delText>也</w:delText>
        </w:r>
      </w:del>
      <w:r>
        <w:rPr>
          <w:rFonts w:ascii="宋体" w:hint="eastAsia"/>
          <w:szCs w:val="21"/>
        </w:rPr>
        <w:t>只有那一声叹息。</w:t>
      </w:r>
    </w:p>
    <w:p w14:paraId="72D05F34" w14:textId="77777777" w:rsidR="009F5599" w:rsidRDefault="009F5599" w:rsidP="00E34554">
      <w:pPr>
        <w:spacing w:line="360" w:lineRule="auto"/>
        <w:rPr>
          <w:rFonts w:ascii="宋体" w:hAnsi="宋体" w:hint="eastAsia"/>
          <w:b/>
          <w:szCs w:val="24"/>
        </w:rPr>
      </w:pPr>
    </w:p>
    <w:p w14:paraId="3EE15270" w14:textId="77777777" w:rsidR="00E34554" w:rsidRPr="00DD1243" w:rsidRDefault="00E34554" w:rsidP="00E34554">
      <w:pPr>
        <w:spacing w:line="360" w:lineRule="auto"/>
        <w:rPr>
          <w:rFonts w:ascii="宋体" w:hAnsi="宋体" w:hint="eastAsia"/>
          <w:b/>
          <w:szCs w:val="24"/>
        </w:rPr>
      </w:pPr>
      <w:r w:rsidRPr="00DD1243">
        <w:rPr>
          <w:rFonts w:ascii="宋体" w:hAnsi="宋体" w:hint="eastAsia"/>
          <w:b/>
          <w:szCs w:val="24"/>
        </w:rPr>
        <w:t>本文参考资料来自：</w:t>
      </w:r>
    </w:p>
    <w:p w14:paraId="652478F6" w14:textId="77777777" w:rsidR="00E34554" w:rsidRPr="00442A04" w:rsidRDefault="00E34554" w:rsidP="00E34554">
      <w:pPr>
        <w:spacing w:line="360" w:lineRule="auto"/>
        <w:rPr>
          <w:rFonts w:ascii="宋体" w:hAnsi="宋体" w:hint="eastAsia"/>
          <w:szCs w:val="24"/>
        </w:rPr>
      </w:pPr>
      <w:r w:rsidRPr="00442A04">
        <w:rPr>
          <w:rFonts w:ascii="宋体" w:hAnsi="宋体" w:hint="eastAsia"/>
          <w:szCs w:val="24"/>
        </w:rPr>
        <w:t>1、</w:t>
      </w:r>
      <w:r>
        <w:rPr>
          <w:rFonts w:ascii="宋体" w:hAnsi="宋体" w:hint="eastAsia"/>
          <w:szCs w:val="24"/>
        </w:rPr>
        <w:t>《</w:t>
      </w:r>
      <w:r>
        <w:rPr>
          <w:rFonts w:ascii="宋体" w:hint="eastAsia"/>
          <w:szCs w:val="21"/>
        </w:rPr>
        <w:t>临时稽勋局官制》，《政府公报》，</w:t>
      </w:r>
      <w:r w:rsidRPr="00822737">
        <w:rPr>
          <w:rFonts w:ascii="宋体" w:hint="eastAsia"/>
          <w:szCs w:val="21"/>
        </w:rPr>
        <w:t>1912</w:t>
      </w:r>
      <w:r>
        <w:rPr>
          <w:rFonts w:ascii="宋体" w:hint="eastAsia"/>
          <w:szCs w:val="21"/>
        </w:rPr>
        <w:t>年第</w:t>
      </w:r>
      <w:r w:rsidRPr="00822737">
        <w:rPr>
          <w:rFonts w:ascii="宋体" w:hint="eastAsia"/>
          <w:szCs w:val="21"/>
        </w:rPr>
        <w:t>84</w:t>
      </w:r>
      <w:r>
        <w:rPr>
          <w:rFonts w:ascii="宋体" w:hint="eastAsia"/>
          <w:szCs w:val="21"/>
        </w:rPr>
        <w:t>期</w:t>
      </w:r>
    </w:p>
    <w:p w14:paraId="4341733F" w14:textId="77777777" w:rsidR="00E34554" w:rsidRDefault="00E34554" w:rsidP="00E34554">
      <w:pPr>
        <w:spacing w:line="360" w:lineRule="auto"/>
        <w:rPr>
          <w:rFonts w:ascii="宋体" w:hint="eastAsia"/>
          <w:szCs w:val="21"/>
        </w:rPr>
      </w:pPr>
      <w:r w:rsidRPr="00442A04">
        <w:rPr>
          <w:rFonts w:ascii="宋体" w:hAnsi="宋体" w:hint="eastAsia"/>
          <w:szCs w:val="24"/>
        </w:rPr>
        <w:t>2、</w:t>
      </w:r>
      <w:r>
        <w:rPr>
          <w:rFonts w:ascii="宋体" w:hAnsi="宋体" w:hint="eastAsia"/>
          <w:szCs w:val="24"/>
        </w:rPr>
        <w:t>《</w:t>
      </w:r>
      <w:r w:rsidRPr="00822737">
        <w:rPr>
          <w:rFonts w:ascii="宋体" w:hint="eastAsia"/>
          <w:szCs w:val="21"/>
        </w:rPr>
        <w:t>报稽勋局调查长书</w:t>
      </w:r>
      <w:r>
        <w:rPr>
          <w:rFonts w:ascii="宋体" w:hint="eastAsia"/>
          <w:szCs w:val="21"/>
        </w:rPr>
        <w:t>》，《警务丛报》，</w:t>
      </w:r>
      <w:r w:rsidRPr="00822737">
        <w:rPr>
          <w:rFonts w:ascii="宋体" w:hint="eastAsia"/>
          <w:szCs w:val="21"/>
        </w:rPr>
        <w:t>1912</w:t>
      </w:r>
      <w:r>
        <w:rPr>
          <w:rFonts w:ascii="宋体" w:hint="eastAsia"/>
          <w:szCs w:val="21"/>
        </w:rPr>
        <w:t>年第</w:t>
      </w:r>
      <w:r w:rsidRPr="00822737"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期。</w:t>
      </w:r>
    </w:p>
    <w:p w14:paraId="40EF17B8" w14:textId="77777777" w:rsidR="00E34554" w:rsidRPr="00E34554" w:rsidRDefault="00E34554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2F6DD3E6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2366E12B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3CD8F474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6A26EB11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7214DEB6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25B0EFC5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0FEB1197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480E8A19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70D4BC6B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2C4D3ED2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2A6FD223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1EDD4602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29D38488" w14:textId="77777777" w:rsidR="00E95A3E" w:rsidRDefault="00E95A3E" w:rsidP="008A7EB8">
      <w:pPr>
        <w:spacing w:line="360" w:lineRule="auto"/>
        <w:ind w:firstLine="420"/>
        <w:jc w:val="left"/>
        <w:rPr>
          <w:rFonts w:ascii="宋体" w:hint="eastAsia"/>
          <w:szCs w:val="21"/>
        </w:rPr>
      </w:pPr>
    </w:p>
    <w:p w14:paraId="32902C06" w14:textId="77777777" w:rsidR="00E95A3E" w:rsidRDefault="00E95A3E" w:rsidP="00AA1610">
      <w:pPr>
        <w:spacing w:line="360" w:lineRule="auto"/>
        <w:jc w:val="left"/>
        <w:rPr>
          <w:rFonts w:ascii="宋体" w:hint="eastAsia"/>
          <w:szCs w:val="21"/>
        </w:rPr>
      </w:pPr>
    </w:p>
    <w:p w14:paraId="5FF5BB1E" w14:textId="77777777" w:rsidR="00047DC2" w:rsidRPr="00442A04" w:rsidRDefault="00047DC2" w:rsidP="00047DC2">
      <w:pPr>
        <w:spacing w:line="360" w:lineRule="auto"/>
        <w:jc w:val="left"/>
        <w:rPr>
          <w:rFonts w:ascii="宋体" w:hAnsi="宋体" w:hint="eastAsia"/>
          <w:szCs w:val="24"/>
        </w:rPr>
      </w:pPr>
      <w:r w:rsidRPr="00442A04">
        <w:rPr>
          <w:rFonts w:ascii="宋体" w:hAnsi="宋体" w:hint="eastAsia"/>
          <w:szCs w:val="24"/>
        </w:rPr>
        <w:t>作者基本信息</w:t>
      </w:r>
    </w:p>
    <w:p w14:paraId="71185F0A" w14:textId="77777777" w:rsidR="00047DC2" w:rsidRPr="00442A04" w:rsidRDefault="00047DC2" w:rsidP="00047DC2">
      <w:pPr>
        <w:spacing w:line="360" w:lineRule="auto"/>
        <w:jc w:val="left"/>
        <w:rPr>
          <w:rFonts w:ascii="宋体" w:hAnsi="宋体" w:hint="eastAsia"/>
          <w:szCs w:val="24"/>
        </w:rPr>
      </w:pPr>
      <w:r w:rsidRPr="00442A04">
        <w:rPr>
          <w:rFonts w:ascii="宋体" w:hAnsi="宋体" w:hint="eastAsia"/>
          <w:szCs w:val="24"/>
        </w:rPr>
        <w:t>姓名：顾亚欣</w:t>
      </w:r>
    </w:p>
    <w:p w14:paraId="4F02E71C" w14:textId="77777777" w:rsidR="00047DC2" w:rsidRPr="00442A04" w:rsidRDefault="00047DC2" w:rsidP="00047DC2">
      <w:pPr>
        <w:spacing w:line="360" w:lineRule="auto"/>
        <w:jc w:val="left"/>
        <w:rPr>
          <w:rFonts w:ascii="宋体" w:hAnsi="宋体" w:hint="eastAsia"/>
          <w:szCs w:val="24"/>
        </w:rPr>
      </w:pPr>
      <w:r w:rsidRPr="00442A04">
        <w:rPr>
          <w:rFonts w:ascii="宋体" w:hAnsi="宋体" w:hint="eastAsia"/>
          <w:szCs w:val="24"/>
        </w:rPr>
        <w:t>出生年份：1985年</w:t>
      </w:r>
    </w:p>
    <w:p w14:paraId="3D690D57" w14:textId="77777777" w:rsidR="00047DC2" w:rsidRPr="00442A04" w:rsidRDefault="00047DC2" w:rsidP="00047DC2">
      <w:pPr>
        <w:spacing w:line="360" w:lineRule="auto"/>
        <w:jc w:val="left"/>
        <w:rPr>
          <w:rFonts w:ascii="宋体" w:hAnsi="宋体" w:hint="eastAsia"/>
          <w:szCs w:val="24"/>
        </w:rPr>
      </w:pPr>
      <w:r w:rsidRPr="00442A04">
        <w:rPr>
          <w:rFonts w:ascii="宋体" w:hAnsi="宋体" w:hint="eastAsia"/>
          <w:szCs w:val="24"/>
        </w:rPr>
        <w:t>单位：扬州大学社会发展学院</w:t>
      </w:r>
    </w:p>
    <w:p w14:paraId="0231993A" w14:textId="77777777" w:rsidR="00047DC2" w:rsidRPr="00442A04" w:rsidRDefault="00047DC2" w:rsidP="00047DC2">
      <w:pPr>
        <w:spacing w:line="360" w:lineRule="auto"/>
        <w:jc w:val="left"/>
        <w:rPr>
          <w:rFonts w:ascii="宋体" w:hAnsi="宋体" w:hint="eastAsia"/>
          <w:szCs w:val="24"/>
        </w:rPr>
      </w:pPr>
      <w:r w:rsidRPr="00442A04">
        <w:rPr>
          <w:rFonts w:ascii="宋体" w:hAnsi="宋体" w:hint="eastAsia"/>
          <w:szCs w:val="24"/>
        </w:rPr>
        <w:t>学位：博士</w:t>
      </w:r>
    </w:p>
    <w:p w14:paraId="43CFF8A6" w14:textId="77777777" w:rsidR="00047DC2" w:rsidRPr="00442A04" w:rsidRDefault="00047DC2" w:rsidP="00047DC2">
      <w:pPr>
        <w:spacing w:line="360" w:lineRule="auto"/>
        <w:jc w:val="left"/>
        <w:rPr>
          <w:rFonts w:ascii="宋体" w:hAnsi="宋体" w:hint="eastAsia"/>
          <w:szCs w:val="24"/>
        </w:rPr>
      </w:pPr>
      <w:r w:rsidRPr="00442A04">
        <w:rPr>
          <w:rFonts w:ascii="宋体" w:hAnsi="宋体" w:hint="eastAsia"/>
          <w:szCs w:val="24"/>
        </w:rPr>
        <w:t>职称：讲师</w:t>
      </w:r>
    </w:p>
    <w:p w14:paraId="1C82C317" w14:textId="77777777" w:rsidR="00047DC2" w:rsidRPr="00442A04" w:rsidRDefault="00047DC2" w:rsidP="00047DC2">
      <w:pPr>
        <w:spacing w:line="360" w:lineRule="auto"/>
        <w:jc w:val="left"/>
        <w:rPr>
          <w:rFonts w:ascii="宋体" w:hAnsi="宋体" w:hint="eastAsia"/>
          <w:szCs w:val="24"/>
        </w:rPr>
      </w:pPr>
      <w:r w:rsidRPr="00442A04">
        <w:rPr>
          <w:rFonts w:ascii="宋体" w:hAnsi="宋体" w:hint="eastAsia"/>
          <w:szCs w:val="24"/>
        </w:rPr>
        <w:t>通讯地址：江苏省扬州市邗江区百祥路128号月亮园小区赏月苑10栋503室</w:t>
      </w:r>
    </w:p>
    <w:p w14:paraId="5F82F81C" w14:textId="77777777" w:rsidR="00047DC2" w:rsidRPr="00442A04" w:rsidRDefault="00047DC2" w:rsidP="00047DC2">
      <w:pPr>
        <w:spacing w:line="360" w:lineRule="auto"/>
        <w:jc w:val="left"/>
        <w:rPr>
          <w:rFonts w:ascii="宋体" w:hAnsi="宋体" w:hint="eastAsia"/>
          <w:szCs w:val="24"/>
        </w:rPr>
      </w:pPr>
      <w:r w:rsidRPr="00442A04">
        <w:rPr>
          <w:rFonts w:ascii="宋体" w:hAnsi="宋体" w:hint="eastAsia"/>
          <w:szCs w:val="24"/>
        </w:rPr>
        <w:t>邮编：225012</w:t>
      </w:r>
    </w:p>
    <w:p w14:paraId="3E753133" w14:textId="77777777" w:rsidR="00047DC2" w:rsidRPr="00442A04" w:rsidRDefault="00047DC2" w:rsidP="00047DC2">
      <w:pPr>
        <w:spacing w:line="360" w:lineRule="auto"/>
        <w:jc w:val="left"/>
        <w:rPr>
          <w:rFonts w:ascii="宋体" w:hAnsi="宋体" w:hint="eastAsia"/>
          <w:szCs w:val="24"/>
        </w:rPr>
      </w:pPr>
      <w:r w:rsidRPr="00442A04">
        <w:rPr>
          <w:rFonts w:ascii="宋体" w:hAnsi="宋体" w:hint="eastAsia"/>
          <w:szCs w:val="24"/>
        </w:rPr>
        <w:t>联系电话：13773416910</w:t>
      </w:r>
    </w:p>
    <w:p w14:paraId="30ED4200" w14:textId="77777777" w:rsidR="00047DC2" w:rsidRPr="00442A04" w:rsidRDefault="00047DC2" w:rsidP="00047DC2">
      <w:pPr>
        <w:spacing w:line="360" w:lineRule="auto"/>
        <w:jc w:val="left"/>
        <w:rPr>
          <w:rFonts w:ascii="宋体" w:hAnsi="宋体" w:hint="eastAsia"/>
          <w:szCs w:val="24"/>
        </w:rPr>
      </w:pPr>
      <w:r w:rsidRPr="00442A04">
        <w:rPr>
          <w:rFonts w:ascii="宋体" w:hAnsi="宋体" w:hint="eastAsia"/>
          <w:szCs w:val="24"/>
        </w:rPr>
        <w:t>电子邮箱：guyaxin1985@163.com</w:t>
      </w:r>
    </w:p>
    <w:p w14:paraId="1909D6FD" w14:textId="77777777" w:rsidR="00E95A3E" w:rsidRPr="00047DC2" w:rsidRDefault="00E95A3E" w:rsidP="00047DC2">
      <w:pPr>
        <w:spacing w:line="360" w:lineRule="auto"/>
        <w:jc w:val="left"/>
        <w:rPr>
          <w:rFonts w:ascii="宋体"/>
          <w:szCs w:val="21"/>
        </w:rPr>
      </w:pPr>
    </w:p>
    <w:sectPr w:rsidR="00E95A3E" w:rsidRPr="0004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FF11E" w14:textId="77777777" w:rsidR="002A5EBA" w:rsidRDefault="002A5EBA" w:rsidP="00172153">
      <w:r>
        <w:separator/>
      </w:r>
    </w:p>
  </w:endnote>
  <w:endnote w:type="continuationSeparator" w:id="0">
    <w:p w14:paraId="1B3045D1" w14:textId="77777777" w:rsidR="002A5EBA" w:rsidRDefault="002A5EBA" w:rsidP="00172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96B59" w14:textId="77777777" w:rsidR="002A5EBA" w:rsidRDefault="002A5EBA" w:rsidP="00172153">
      <w:r>
        <w:separator/>
      </w:r>
    </w:p>
  </w:footnote>
  <w:footnote w:type="continuationSeparator" w:id="0">
    <w:p w14:paraId="39987F51" w14:textId="77777777" w:rsidR="002A5EBA" w:rsidRDefault="002A5EBA" w:rsidP="00172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AC622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53"/>
    <w:rsid w:val="00004E29"/>
    <w:rsid w:val="00047DC2"/>
    <w:rsid w:val="000558C2"/>
    <w:rsid w:val="00074B7B"/>
    <w:rsid w:val="00075E46"/>
    <w:rsid w:val="00093688"/>
    <w:rsid w:val="00094581"/>
    <w:rsid w:val="000977F8"/>
    <w:rsid w:val="000A6C17"/>
    <w:rsid w:val="000A6F5B"/>
    <w:rsid w:val="000A7159"/>
    <w:rsid w:val="000B56A5"/>
    <w:rsid w:val="000C07B5"/>
    <w:rsid w:val="000C668C"/>
    <w:rsid w:val="000C68B1"/>
    <w:rsid w:val="000D0CD8"/>
    <w:rsid w:val="000D3426"/>
    <w:rsid w:val="000D39B2"/>
    <w:rsid w:val="000D6A1D"/>
    <w:rsid w:val="000E7054"/>
    <w:rsid w:val="000F262B"/>
    <w:rsid w:val="0013646E"/>
    <w:rsid w:val="0014163F"/>
    <w:rsid w:val="001528DD"/>
    <w:rsid w:val="001531C2"/>
    <w:rsid w:val="00172153"/>
    <w:rsid w:val="00187DBF"/>
    <w:rsid w:val="001A5941"/>
    <w:rsid w:val="001A5FB7"/>
    <w:rsid w:val="001C3D55"/>
    <w:rsid w:val="001E0992"/>
    <w:rsid w:val="001F3C13"/>
    <w:rsid w:val="001F4E5B"/>
    <w:rsid w:val="001F5C90"/>
    <w:rsid w:val="00213238"/>
    <w:rsid w:val="0021374E"/>
    <w:rsid w:val="00215906"/>
    <w:rsid w:val="00262BD0"/>
    <w:rsid w:val="00276542"/>
    <w:rsid w:val="002848AF"/>
    <w:rsid w:val="00285932"/>
    <w:rsid w:val="002A1CB0"/>
    <w:rsid w:val="002A3C32"/>
    <w:rsid w:val="002A5EBA"/>
    <w:rsid w:val="002D3FE6"/>
    <w:rsid w:val="002E5608"/>
    <w:rsid w:val="0030675D"/>
    <w:rsid w:val="00310ED1"/>
    <w:rsid w:val="00311FE0"/>
    <w:rsid w:val="00330123"/>
    <w:rsid w:val="003A4E14"/>
    <w:rsid w:val="003B307C"/>
    <w:rsid w:val="003C6C71"/>
    <w:rsid w:val="003D549D"/>
    <w:rsid w:val="003F3221"/>
    <w:rsid w:val="003F7EAF"/>
    <w:rsid w:val="00407DE4"/>
    <w:rsid w:val="0048243F"/>
    <w:rsid w:val="00487800"/>
    <w:rsid w:val="0049511E"/>
    <w:rsid w:val="00496132"/>
    <w:rsid w:val="004B5728"/>
    <w:rsid w:val="004C71B6"/>
    <w:rsid w:val="004D0D31"/>
    <w:rsid w:val="004D2884"/>
    <w:rsid w:val="004F6CCB"/>
    <w:rsid w:val="00520812"/>
    <w:rsid w:val="0052553C"/>
    <w:rsid w:val="0054709B"/>
    <w:rsid w:val="005572AE"/>
    <w:rsid w:val="00562A28"/>
    <w:rsid w:val="005C1922"/>
    <w:rsid w:val="005F06CD"/>
    <w:rsid w:val="005F14EC"/>
    <w:rsid w:val="005F3B51"/>
    <w:rsid w:val="00610127"/>
    <w:rsid w:val="00612408"/>
    <w:rsid w:val="006150BF"/>
    <w:rsid w:val="00623DE3"/>
    <w:rsid w:val="00623F8E"/>
    <w:rsid w:val="00641F24"/>
    <w:rsid w:val="00643384"/>
    <w:rsid w:val="00673987"/>
    <w:rsid w:val="006A005A"/>
    <w:rsid w:val="006A40E7"/>
    <w:rsid w:val="006D6C96"/>
    <w:rsid w:val="006D7079"/>
    <w:rsid w:val="006E6F80"/>
    <w:rsid w:val="006F1F33"/>
    <w:rsid w:val="006F7072"/>
    <w:rsid w:val="00710807"/>
    <w:rsid w:val="00711674"/>
    <w:rsid w:val="00731F26"/>
    <w:rsid w:val="00732A6D"/>
    <w:rsid w:val="007408DB"/>
    <w:rsid w:val="00755861"/>
    <w:rsid w:val="007658A0"/>
    <w:rsid w:val="00776E4B"/>
    <w:rsid w:val="007A7A18"/>
    <w:rsid w:val="007C5673"/>
    <w:rsid w:val="007C6441"/>
    <w:rsid w:val="007F5639"/>
    <w:rsid w:val="007F5929"/>
    <w:rsid w:val="00804AAE"/>
    <w:rsid w:val="00822737"/>
    <w:rsid w:val="00827357"/>
    <w:rsid w:val="00834A61"/>
    <w:rsid w:val="0084706B"/>
    <w:rsid w:val="008620D0"/>
    <w:rsid w:val="00876CCC"/>
    <w:rsid w:val="00881E0A"/>
    <w:rsid w:val="008A7EB8"/>
    <w:rsid w:val="009113CE"/>
    <w:rsid w:val="00921040"/>
    <w:rsid w:val="0092283C"/>
    <w:rsid w:val="00926EA4"/>
    <w:rsid w:val="00953A93"/>
    <w:rsid w:val="0095482F"/>
    <w:rsid w:val="00974B5B"/>
    <w:rsid w:val="00994761"/>
    <w:rsid w:val="00995681"/>
    <w:rsid w:val="009A0B8A"/>
    <w:rsid w:val="009C7944"/>
    <w:rsid w:val="009D46ED"/>
    <w:rsid w:val="009D5D0A"/>
    <w:rsid w:val="009E3E88"/>
    <w:rsid w:val="009F5599"/>
    <w:rsid w:val="00A128ED"/>
    <w:rsid w:val="00A14489"/>
    <w:rsid w:val="00A35240"/>
    <w:rsid w:val="00A3667D"/>
    <w:rsid w:val="00A53DFE"/>
    <w:rsid w:val="00A60BAC"/>
    <w:rsid w:val="00A61F1F"/>
    <w:rsid w:val="00A63987"/>
    <w:rsid w:val="00A64868"/>
    <w:rsid w:val="00A72EC8"/>
    <w:rsid w:val="00A9278B"/>
    <w:rsid w:val="00A94EB0"/>
    <w:rsid w:val="00AA1610"/>
    <w:rsid w:val="00AB3758"/>
    <w:rsid w:val="00AC2426"/>
    <w:rsid w:val="00AD4C56"/>
    <w:rsid w:val="00AD6DAC"/>
    <w:rsid w:val="00AE40AD"/>
    <w:rsid w:val="00AF4FEE"/>
    <w:rsid w:val="00AF68D9"/>
    <w:rsid w:val="00B501E2"/>
    <w:rsid w:val="00B76508"/>
    <w:rsid w:val="00BA6A32"/>
    <w:rsid w:val="00BB03CA"/>
    <w:rsid w:val="00BB3BFF"/>
    <w:rsid w:val="00BB4992"/>
    <w:rsid w:val="00BB6B42"/>
    <w:rsid w:val="00BB7A9B"/>
    <w:rsid w:val="00BD2866"/>
    <w:rsid w:val="00BE1BBC"/>
    <w:rsid w:val="00BE2A12"/>
    <w:rsid w:val="00BE7214"/>
    <w:rsid w:val="00BF4917"/>
    <w:rsid w:val="00C02F9A"/>
    <w:rsid w:val="00C04846"/>
    <w:rsid w:val="00C05BBF"/>
    <w:rsid w:val="00C07044"/>
    <w:rsid w:val="00C16C05"/>
    <w:rsid w:val="00C27663"/>
    <w:rsid w:val="00C31FF7"/>
    <w:rsid w:val="00C36E27"/>
    <w:rsid w:val="00C45564"/>
    <w:rsid w:val="00C53AD2"/>
    <w:rsid w:val="00C57702"/>
    <w:rsid w:val="00C71222"/>
    <w:rsid w:val="00C752CA"/>
    <w:rsid w:val="00CA57DA"/>
    <w:rsid w:val="00CB67BD"/>
    <w:rsid w:val="00CB7E14"/>
    <w:rsid w:val="00CD1CD4"/>
    <w:rsid w:val="00CE3347"/>
    <w:rsid w:val="00D01BF5"/>
    <w:rsid w:val="00D2154B"/>
    <w:rsid w:val="00D345AB"/>
    <w:rsid w:val="00D430ED"/>
    <w:rsid w:val="00D61BC3"/>
    <w:rsid w:val="00D91D7C"/>
    <w:rsid w:val="00DA32A7"/>
    <w:rsid w:val="00DB15C6"/>
    <w:rsid w:val="00DB617F"/>
    <w:rsid w:val="00DC1B2C"/>
    <w:rsid w:val="00DC585E"/>
    <w:rsid w:val="00DD78ED"/>
    <w:rsid w:val="00DF547F"/>
    <w:rsid w:val="00E06C57"/>
    <w:rsid w:val="00E34554"/>
    <w:rsid w:val="00E34941"/>
    <w:rsid w:val="00E61B90"/>
    <w:rsid w:val="00E66775"/>
    <w:rsid w:val="00E70C1F"/>
    <w:rsid w:val="00E719C6"/>
    <w:rsid w:val="00E943FE"/>
    <w:rsid w:val="00E95A3E"/>
    <w:rsid w:val="00EA072E"/>
    <w:rsid w:val="00ED2F80"/>
    <w:rsid w:val="00ED3C3C"/>
    <w:rsid w:val="00EF1000"/>
    <w:rsid w:val="00F07DE6"/>
    <w:rsid w:val="00F16417"/>
    <w:rsid w:val="00F71B14"/>
    <w:rsid w:val="00F85D46"/>
    <w:rsid w:val="00F92C11"/>
    <w:rsid w:val="00F96EB5"/>
    <w:rsid w:val="00F978D0"/>
    <w:rsid w:val="00FA5D69"/>
    <w:rsid w:val="00FB1946"/>
    <w:rsid w:val="00FB3571"/>
    <w:rsid w:val="00FC69CD"/>
    <w:rsid w:val="00FD0480"/>
    <w:rsid w:val="00FE515D"/>
    <w:rsid w:val="00F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D39C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0C07B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1721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172153"/>
    <w:rPr>
      <w:sz w:val="18"/>
      <w:szCs w:val="18"/>
    </w:rPr>
  </w:style>
  <w:style w:type="character" w:customStyle="1" w:styleId="apple-converted-space">
    <w:name w:val="apple-converted-space"/>
    <w:basedOn w:val="a0"/>
    <w:rsid w:val="00AC2426"/>
  </w:style>
  <w:style w:type="character" w:customStyle="1" w:styleId="30">
    <w:name w:val="标题 3字符"/>
    <w:link w:val="3"/>
    <w:uiPriority w:val="9"/>
    <w:rsid w:val="000C07B5"/>
    <w:rPr>
      <w:rFonts w:ascii="宋体" w:hAnsi="宋体" w:cs="宋体"/>
      <w:b/>
      <w:bCs/>
      <w:sz w:val="27"/>
      <w:szCs w:val="27"/>
    </w:rPr>
  </w:style>
  <w:style w:type="paragraph" w:styleId="a7">
    <w:name w:val="Balloon Text"/>
    <w:basedOn w:val="a"/>
    <w:link w:val="a8"/>
    <w:uiPriority w:val="99"/>
    <w:semiHidden/>
    <w:unhideWhenUsed/>
    <w:rsid w:val="00A35240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35240"/>
    <w:rPr>
      <w:rFonts w:ascii="Heiti SC Light" w:eastAsia="Heiti SC Light"/>
      <w:kern w:val="2"/>
      <w:sz w:val="18"/>
      <w:szCs w:val="18"/>
    </w:rPr>
  </w:style>
  <w:style w:type="paragraph" w:styleId="a9">
    <w:name w:val="List Paragraph"/>
    <w:basedOn w:val="a"/>
    <w:uiPriority w:val="72"/>
    <w:rsid w:val="002A5E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0C07B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1721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172153"/>
    <w:rPr>
      <w:sz w:val="18"/>
      <w:szCs w:val="18"/>
    </w:rPr>
  </w:style>
  <w:style w:type="character" w:customStyle="1" w:styleId="apple-converted-space">
    <w:name w:val="apple-converted-space"/>
    <w:basedOn w:val="a0"/>
    <w:rsid w:val="00AC2426"/>
  </w:style>
  <w:style w:type="character" w:customStyle="1" w:styleId="30">
    <w:name w:val="标题 3字符"/>
    <w:link w:val="3"/>
    <w:uiPriority w:val="9"/>
    <w:rsid w:val="000C07B5"/>
    <w:rPr>
      <w:rFonts w:ascii="宋体" w:hAnsi="宋体" w:cs="宋体"/>
      <w:b/>
      <w:bCs/>
      <w:sz w:val="27"/>
      <w:szCs w:val="27"/>
    </w:rPr>
  </w:style>
  <w:style w:type="paragraph" w:styleId="a7">
    <w:name w:val="Balloon Text"/>
    <w:basedOn w:val="a"/>
    <w:link w:val="a8"/>
    <w:uiPriority w:val="99"/>
    <w:semiHidden/>
    <w:unhideWhenUsed/>
    <w:rsid w:val="00A35240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35240"/>
    <w:rPr>
      <w:rFonts w:ascii="Heiti SC Light" w:eastAsia="Heiti SC Light"/>
      <w:kern w:val="2"/>
      <w:sz w:val="18"/>
      <w:szCs w:val="18"/>
    </w:rPr>
  </w:style>
  <w:style w:type="paragraph" w:styleId="a9">
    <w:name w:val="List Paragraph"/>
    <w:basedOn w:val="a"/>
    <w:uiPriority w:val="72"/>
    <w:rsid w:val="002A5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1498</Words>
  <Characters>1543</Characters>
  <Application>Microsoft Macintosh Word</Application>
  <DocSecurity>0</DocSecurity>
  <Lines>67</Lines>
  <Paragraphs>49</Paragraphs>
  <ScaleCrop>false</ScaleCrop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gufeng</dc:creator>
  <cp:keywords/>
  <dc:description/>
  <cp:lastModifiedBy>liangqiang</cp:lastModifiedBy>
  <cp:revision>5</cp:revision>
  <dcterms:created xsi:type="dcterms:W3CDTF">2016-06-25T07:55:00Z</dcterms:created>
  <dcterms:modified xsi:type="dcterms:W3CDTF">2017-09-24T11:50:00Z</dcterms:modified>
</cp:coreProperties>
</file>