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9A49D" w14:textId="77777777" w:rsidR="00A23AE2" w:rsidRDefault="00A23AE2">
      <w:pPr>
        <w:rPr>
          <w:ins w:id="0" w:author="liangqiang" w:date="2017-05-16T16:04:00Z"/>
        </w:rPr>
        <w:pPrChange w:id="1" w:author="liangqiang" w:date="2017-05-16T16:04:00Z">
          <w:pPr>
            <w:spacing w:line="360" w:lineRule="auto"/>
            <w:jc w:val="center"/>
          </w:pPr>
        </w:pPrChange>
      </w:pPr>
      <w:ins w:id="2" w:author="liangqiang" w:date="2017-05-16T16:03:00Z">
        <w:r>
          <w:rPr>
            <w:rFonts w:hint="eastAsia"/>
          </w:rPr>
          <w:t>修改建议：</w:t>
        </w:r>
      </w:ins>
    </w:p>
    <w:p w14:paraId="200CC346" w14:textId="77777777" w:rsidR="00A23AE2" w:rsidRDefault="00A23AE2">
      <w:pPr>
        <w:numPr>
          <w:ilvl w:val="0"/>
          <w:numId w:val="12"/>
        </w:numPr>
        <w:rPr>
          <w:ins w:id="3" w:author="liangqiang" w:date="2017-05-16T16:15:00Z"/>
        </w:rPr>
        <w:pPrChange w:id="4" w:author="liangqiang" w:date="2017-05-16T16:15:00Z">
          <w:pPr>
            <w:spacing w:line="360" w:lineRule="auto"/>
            <w:jc w:val="center"/>
          </w:pPr>
        </w:pPrChange>
      </w:pPr>
      <w:ins w:id="5" w:author="liangqiang" w:date="2017-05-16T16:10:00Z">
        <w:r>
          <w:rPr>
            <w:rFonts w:hint="eastAsia"/>
          </w:rPr>
          <w:t>标题</w:t>
        </w:r>
      </w:ins>
      <w:ins w:id="6" w:author="liangqiang" w:date="2017-05-16T16:11:00Z">
        <w:r>
          <w:rPr>
            <w:rFonts w:hint="eastAsia"/>
          </w:rPr>
          <w:t>。</w:t>
        </w:r>
      </w:ins>
      <w:ins w:id="7" w:author="liangqiang" w:date="2017-05-16T16:16:00Z">
        <w:r>
          <w:rPr>
            <w:rFonts w:hint="eastAsia"/>
          </w:rPr>
          <w:t>请</w:t>
        </w:r>
      </w:ins>
      <w:ins w:id="8" w:author="liangqiang" w:date="2017-05-16T16:11:00Z">
        <w:r>
          <w:rPr>
            <w:rFonts w:hint="eastAsia"/>
          </w:rPr>
          <w:t>多拟几个标题供选择。如：</w:t>
        </w:r>
        <w:r>
          <w:rPr>
            <w:rFonts w:hint="eastAsia"/>
          </w:rPr>
          <w:t>100</w:t>
        </w:r>
        <w:r>
          <w:rPr>
            <w:rFonts w:hint="eastAsia"/>
          </w:rPr>
          <w:t>年前</w:t>
        </w:r>
      </w:ins>
      <w:ins w:id="9" w:author="liangqiang" w:date="2017-05-16T16:12:00Z">
        <w:r>
          <w:rPr>
            <w:rFonts w:hint="eastAsia"/>
          </w:rPr>
          <w:t>清朝</w:t>
        </w:r>
      </w:ins>
      <w:ins w:id="10" w:author="liangqiang" w:date="2017-05-16T16:15:00Z">
        <w:r>
          <w:rPr>
            <w:rFonts w:hint="eastAsia"/>
          </w:rPr>
          <w:t>“驴友”的旅行攻略；</w:t>
        </w:r>
        <w:r>
          <w:br/>
        </w:r>
        <w:r>
          <w:rPr>
            <w:rFonts w:hint="eastAsia"/>
          </w:rPr>
          <w:t>要求是：</w:t>
        </w:r>
      </w:ins>
      <w:ins w:id="11" w:author="liangqiang" w:date="2017-05-16T16:16:00Z">
        <w:r>
          <w:rPr>
            <w:rFonts w:hint="eastAsia"/>
          </w:rPr>
          <w:t>标题与内容</w:t>
        </w:r>
      </w:ins>
      <w:ins w:id="12" w:author="liangqiang" w:date="2017-05-16T16:15:00Z">
        <w:r>
          <w:rPr>
            <w:rFonts w:hint="eastAsia"/>
          </w:rPr>
          <w:t>一致，</w:t>
        </w:r>
      </w:ins>
      <w:ins w:id="13" w:author="liangqiang" w:date="2017-05-16T16:16:00Z">
        <w:r>
          <w:rPr>
            <w:rFonts w:hint="eastAsia"/>
          </w:rPr>
          <w:t>标题颇有新意。</w:t>
        </w:r>
      </w:ins>
    </w:p>
    <w:p w14:paraId="24AC1CAA" w14:textId="77777777" w:rsidR="00A23AE2" w:rsidRDefault="00A23AE2">
      <w:pPr>
        <w:numPr>
          <w:ilvl w:val="0"/>
          <w:numId w:val="12"/>
        </w:numPr>
        <w:rPr>
          <w:ins w:id="14" w:author="liangqiang" w:date="2017-05-16T16:26:00Z"/>
        </w:rPr>
        <w:pPrChange w:id="15" w:author="liangqiang" w:date="2017-05-16T16:15:00Z">
          <w:pPr>
            <w:spacing w:line="360" w:lineRule="auto"/>
            <w:jc w:val="center"/>
          </w:pPr>
        </w:pPrChange>
      </w:pPr>
      <w:ins w:id="16" w:author="liangqiang" w:date="2017-05-16T16:18:00Z">
        <w:r>
          <w:rPr>
            <w:rFonts w:hint="eastAsia"/>
          </w:rPr>
          <w:t>文章长度偏长，目标缩减到</w:t>
        </w:r>
        <w:r>
          <w:rPr>
            <w:rFonts w:hint="eastAsia"/>
          </w:rPr>
          <w:t>3000</w:t>
        </w:r>
        <w:r>
          <w:rPr>
            <w:rFonts w:hint="eastAsia"/>
          </w:rPr>
          <w:t>字以内。如果很困难</w:t>
        </w:r>
      </w:ins>
      <w:ins w:id="17" w:author="liangqiang" w:date="2017-05-16T16:19:00Z">
        <w:r>
          <w:rPr>
            <w:rFonts w:hint="eastAsia"/>
          </w:rPr>
          <w:t>，可以考虑分拆为</w:t>
        </w:r>
        <w:r>
          <w:rPr>
            <w:rFonts w:hint="eastAsia"/>
          </w:rPr>
          <w:t>2</w:t>
        </w:r>
        <w:r>
          <w:rPr>
            <w:rFonts w:hint="eastAsia"/>
          </w:rPr>
          <w:t>篇独立文章。先努力缩减吧。</w:t>
        </w:r>
      </w:ins>
    </w:p>
    <w:p w14:paraId="79D45D20" w14:textId="77777777" w:rsidR="007326BF" w:rsidRDefault="007326BF">
      <w:pPr>
        <w:numPr>
          <w:ilvl w:val="0"/>
          <w:numId w:val="12"/>
        </w:numPr>
        <w:rPr>
          <w:ins w:id="18" w:author="liangqiang" w:date="2017-05-16T16:27:00Z"/>
        </w:rPr>
        <w:pPrChange w:id="19" w:author="liangqiang" w:date="2017-05-16T16:15:00Z">
          <w:pPr>
            <w:spacing w:line="360" w:lineRule="auto"/>
            <w:jc w:val="center"/>
          </w:pPr>
        </w:pPrChange>
      </w:pPr>
      <w:ins w:id="20" w:author="liangqiang" w:date="2017-05-16T16:26:00Z">
        <w:r>
          <w:rPr>
            <w:rFonts w:hint="eastAsia"/>
          </w:rPr>
          <w:t>文章是以古人的</w:t>
        </w:r>
      </w:ins>
      <w:ins w:id="21" w:author="liangqiang" w:date="2017-05-16T16:27:00Z">
        <w:r>
          <w:rPr>
            <w:rFonts w:hint="eastAsia"/>
          </w:rPr>
          <w:t>角度</w:t>
        </w:r>
      </w:ins>
      <w:ins w:id="22" w:author="liangqiang" w:date="2017-05-16T16:26:00Z">
        <w:r>
          <w:rPr>
            <w:rFonts w:hint="eastAsia"/>
          </w:rPr>
          <w:t>来讲，用现代人的语言，但一定要留意：不要有现代人的想法</w:t>
        </w:r>
      </w:ins>
      <w:ins w:id="23" w:author="liangqiang" w:date="2017-05-16T16:27:00Z">
        <w:r>
          <w:rPr>
            <w:rFonts w:hint="eastAsia"/>
          </w:rPr>
          <w:t>！！！</w:t>
        </w:r>
      </w:ins>
      <w:ins w:id="24" w:author="liangqiang" w:date="2017-05-16T16:26:00Z">
        <w:r>
          <w:rPr>
            <w:rFonts w:hint="eastAsia"/>
          </w:rPr>
          <w:t>这是这篇文章的一个关键点。</w:t>
        </w:r>
      </w:ins>
      <w:ins w:id="25" w:author="liangqiang" w:date="2017-05-16T16:27:00Z">
        <w:r>
          <w:rPr>
            <w:rFonts w:hint="eastAsia"/>
          </w:rPr>
          <w:t>请通篇留意。</w:t>
        </w:r>
      </w:ins>
    </w:p>
    <w:p w14:paraId="63059DBE" w14:textId="77777777" w:rsidR="007326BF" w:rsidRDefault="00A82F88">
      <w:pPr>
        <w:numPr>
          <w:ilvl w:val="0"/>
          <w:numId w:val="12"/>
        </w:numPr>
        <w:rPr>
          <w:ins w:id="26" w:author="liangqiang" w:date="2017-05-16T16:45:00Z"/>
        </w:rPr>
        <w:pPrChange w:id="27" w:author="liangqiang" w:date="2017-05-16T16:15:00Z">
          <w:pPr>
            <w:spacing w:line="360" w:lineRule="auto"/>
            <w:jc w:val="center"/>
          </w:pPr>
        </w:pPrChange>
      </w:pPr>
      <w:ins w:id="28" w:author="liangqiang" w:date="2017-05-16T16:39:00Z">
        <w:r>
          <w:rPr>
            <w:rFonts w:hint="eastAsia"/>
          </w:rPr>
          <w:t>应假设说话的对象，是一个人，而不是“大家”。说话的口气，以在抱怨中陈述为主。</w:t>
        </w:r>
      </w:ins>
      <w:ins w:id="29" w:author="liangqiang" w:date="2017-05-16T16:42:00Z">
        <w:r w:rsidR="00F3259A">
          <w:rPr>
            <w:rFonts w:hint="eastAsia"/>
          </w:rPr>
          <w:t>尽量每句话</w:t>
        </w:r>
      </w:ins>
      <w:ins w:id="30" w:author="liangqiang" w:date="2017-05-16T16:43:00Z">
        <w:r w:rsidR="00F3259A">
          <w:rPr>
            <w:rFonts w:hint="eastAsia"/>
          </w:rPr>
          <w:t>都带有讲述者的感情和喜恶。这也是文章出彩的关键。</w:t>
        </w:r>
      </w:ins>
    </w:p>
    <w:p w14:paraId="69816B72" w14:textId="77777777" w:rsidR="008F06EA" w:rsidRDefault="008F06EA">
      <w:pPr>
        <w:numPr>
          <w:ilvl w:val="0"/>
          <w:numId w:val="12"/>
        </w:numPr>
        <w:rPr>
          <w:ins w:id="31" w:author="liangqiang" w:date="2017-05-16T16:49:00Z"/>
        </w:rPr>
        <w:pPrChange w:id="32" w:author="liangqiang" w:date="2017-05-16T16:15:00Z">
          <w:pPr>
            <w:spacing w:line="360" w:lineRule="auto"/>
            <w:jc w:val="center"/>
          </w:pPr>
        </w:pPrChange>
      </w:pPr>
      <w:ins w:id="33" w:author="liangqiang" w:date="2017-05-16T16:46:00Z">
        <w:r>
          <w:rPr>
            <w:rFonts w:hint="eastAsia"/>
          </w:rPr>
          <w:t>通篇应</w:t>
        </w:r>
      </w:ins>
      <w:ins w:id="34" w:author="liangqiang" w:date="2017-05-16T16:45:00Z">
        <w:r>
          <w:rPr>
            <w:rFonts w:hint="eastAsia"/>
          </w:rPr>
          <w:t>以口语，说话的</w:t>
        </w:r>
      </w:ins>
      <w:ins w:id="35" w:author="liangqiang" w:date="2017-05-16T16:46:00Z">
        <w:r>
          <w:rPr>
            <w:rFonts w:hint="eastAsia"/>
          </w:rPr>
          <w:t>方式讲述。有部分地方，</w:t>
        </w:r>
      </w:ins>
      <w:ins w:id="36" w:author="liangqiang" w:date="2017-05-16T16:47:00Z">
        <w:r>
          <w:rPr>
            <w:rFonts w:hint="eastAsia"/>
          </w:rPr>
          <w:t>偏书面语风格。请通篇留意。</w:t>
        </w:r>
      </w:ins>
    </w:p>
    <w:p w14:paraId="2503E40F" w14:textId="77777777" w:rsidR="008F06EA" w:rsidRDefault="008F06EA">
      <w:pPr>
        <w:numPr>
          <w:ilvl w:val="0"/>
          <w:numId w:val="12"/>
        </w:numPr>
        <w:rPr>
          <w:ins w:id="37" w:author="liangqiang" w:date="2017-05-16T17:01:00Z"/>
        </w:rPr>
        <w:pPrChange w:id="38" w:author="liangqiang" w:date="2017-05-16T16:15:00Z">
          <w:pPr>
            <w:spacing w:line="360" w:lineRule="auto"/>
            <w:jc w:val="center"/>
          </w:pPr>
        </w:pPrChange>
      </w:pPr>
      <w:ins w:id="39" w:author="liangqiang" w:date="2017-05-16T16:49:00Z">
        <w:r>
          <w:rPr>
            <w:rFonts w:hint="eastAsia"/>
          </w:rPr>
          <w:t>削减文字的</w:t>
        </w:r>
      </w:ins>
      <w:ins w:id="40" w:author="liangqiang" w:date="2017-05-16T16:50:00Z">
        <w:r>
          <w:rPr>
            <w:rFonts w:hint="eastAsia"/>
          </w:rPr>
          <w:t>主要办法：减少非干货的内容。如：</w:t>
        </w:r>
      </w:ins>
      <w:ins w:id="41" w:author="liangqiang" w:date="2017-05-16T16:53:00Z">
        <w:r w:rsidR="00F93135">
          <w:rPr>
            <w:rFonts w:hint="eastAsia"/>
          </w:rPr>
          <w:t>1</w:t>
        </w:r>
        <w:r w:rsidR="00F93135">
          <w:rPr>
            <w:rFonts w:hint="eastAsia"/>
          </w:rPr>
          <w:t>、</w:t>
        </w:r>
      </w:ins>
      <w:ins w:id="42" w:author="liangqiang" w:date="2017-05-16T16:52:00Z">
        <w:r>
          <w:rPr>
            <w:rFonts w:hint="eastAsia"/>
          </w:rPr>
          <w:t>过渡性话语，没有实质内容的；</w:t>
        </w:r>
      </w:ins>
      <w:ins w:id="43" w:author="liangqiang" w:date="2017-05-16T16:53:00Z">
        <w:r w:rsidR="00F93135">
          <w:rPr>
            <w:rFonts w:hint="eastAsia"/>
          </w:rPr>
          <w:t>2</w:t>
        </w:r>
        <w:r w:rsidR="00F93135">
          <w:rPr>
            <w:rFonts w:hint="eastAsia"/>
          </w:rPr>
          <w:t>、</w:t>
        </w:r>
      </w:ins>
      <w:ins w:id="44" w:author="liangqiang" w:date="2017-05-16T16:52:00Z">
        <w:r w:rsidR="00F93135">
          <w:rPr>
            <w:rFonts w:hint="eastAsia"/>
          </w:rPr>
          <w:t>与旅行主题关系不紧密的内容；</w:t>
        </w:r>
      </w:ins>
      <w:ins w:id="45" w:author="liangqiang" w:date="2017-05-16T16:53:00Z">
        <w:r w:rsidR="00F93135">
          <w:rPr>
            <w:rFonts w:hint="eastAsia"/>
          </w:rPr>
          <w:t>3</w:t>
        </w:r>
        <w:r w:rsidR="00F93135">
          <w:rPr>
            <w:rFonts w:hint="eastAsia"/>
          </w:rPr>
          <w:t>、与旅行有关，但读者可能不感兴趣的内容。</w:t>
        </w:r>
      </w:ins>
    </w:p>
    <w:p w14:paraId="088A2B20" w14:textId="77777777" w:rsidR="00B11CA1" w:rsidRDefault="00F93135">
      <w:pPr>
        <w:numPr>
          <w:ilvl w:val="0"/>
          <w:numId w:val="12"/>
        </w:numPr>
        <w:rPr>
          <w:ins w:id="46" w:author="liangqiang" w:date="2017-05-16T17:37:00Z"/>
        </w:rPr>
        <w:pPrChange w:id="47" w:author="liangqiang" w:date="2017-05-16T17:37:00Z">
          <w:pPr>
            <w:pStyle w:val="af"/>
          </w:pPr>
        </w:pPrChange>
      </w:pPr>
      <w:ins w:id="48" w:author="liangqiang" w:date="2017-05-16T17:02:00Z">
        <w:r>
          <w:rPr>
            <w:rFonts w:hint="eastAsia"/>
          </w:rPr>
          <w:t>尽量糅合时代背景。</w:t>
        </w:r>
        <w:r>
          <w:rPr>
            <w:rFonts w:hint="eastAsia"/>
          </w:rPr>
          <w:t>1899</w:t>
        </w:r>
        <w:r>
          <w:rPr>
            <w:rFonts w:hint="eastAsia"/>
          </w:rPr>
          <w:t>年，中日甲午战争</w:t>
        </w:r>
      </w:ins>
      <w:ins w:id="49" w:author="liangqiang" w:date="2017-05-16T17:12:00Z">
        <w:r w:rsidR="00E2576F">
          <w:rPr>
            <w:rFonts w:hint="eastAsia"/>
          </w:rPr>
          <w:t>结束、德国占领胶州湾</w:t>
        </w:r>
      </w:ins>
      <w:ins w:id="50" w:author="liangqiang" w:date="2017-05-16T17:13:00Z">
        <w:r w:rsidR="00E2576F">
          <w:rPr>
            <w:rFonts w:hint="eastAsia"/>
          </w:rPr>
          <w:t>；尤其</w:t>
        </w:r>
      </w:ins>
      <w:ins w:id="51" w:author="liangqiang" w:date="2017-05-16T17:12:00Z">
        <w:r w:rsidR="00E2576F">
          <w:rPr>
            <w:rFonts w:hint="eastAsia"/>
          </w:rPr>
          <w:t>维新变法</w:t>
        </w:r>
      </w:ins>
      <w:ins w:id="52" w:author="liangqiang" w:date="2017-05-16T17:13:00Z">
        <w:r w:rsidR="00E2576F">
          <w:rPr>
            <w:rFonts w:hint="eastAsia"/>
          </w:rPr>
          <w:t>刚刚</w:t>
        </w:r>
      </w:ins>
      <w:ins w:id="53" w:author="liangqiang" w:date="2017-05-16T17:12:00Z">
        <w:r w:rsidR="00E2576F">
          <w:rPr>
            <w:rFonts w:hint="eastAsia"/>
          </w:rPr>
          <w:t>失败</w:t>
        </w:r>
      </w:ins>
      <w:ins w:id="54" w:author="liangqiang" w:date="2017-05-16T17:13:00Z">
        <w:r w:rsidR="00E2576F">
          <w:rPr>
            <w:rFonts w:hint="eastAsia"/>
          </w:rPr>
          <w:t>，义和团兴起，革命党人蠢蠢欲动。人们对满清、</w:t>
        </w:r>
      </w:ins>
      <w:ins w:id="55" w:author="liangqiang" w:date="2017-05-16T17:14:00Z">
        <w:r w:rsidR="00E2576F">
          <w:rPr>
            <w:rFonts w:hint="eastAsia"/>
          </w:rPr>
          <w:t>日本、</w:t>
        </w:r>
        <w:r w:rsidR="00386947">
          <w:rPr>
            <w:rFonts w:hint="eastAsia"/>
          </w:rPr>
          <w:t>欧美的看法等，如何在旅行</w:t>
        </w:r>
      </w:ins>
      <w:ins w:id="56" w:author="liangqiang" w:date="2017-05-16T17:15:00Z">
        <w:r w:rsidR="00386947">
          <w:rPr>
            <w:rFonts w:hint="eastAsia"/>
          </w:rPr>
          <w:t>的点滴中体现。</w:t>
        </w:r>
        <w:r w:rsidR="00DD2B70">
          <w:rPr>
            <w:rFonts w:hint="eastAsia"/>
          </w:rPr>
          <w:t>文章中，偶尔不经意地透露出几点时代特征，就会很好</w:t>
        </w:r>
      </w:ins>
      <w:ins w:id="57" w:author="liangqiang" w:date="2017-05-16T17:16:00Z">
        <w:r w:rsidR="00DD2B70">
          <w:rPr>
            <w:rFonts w:hint="eastAsia"/>
          </w:rPr>
          <w:t>。</w:t>
        </w:r>
      </w:ins>
    </w:p>
    <w:p w14:paraId="6EF132CE" w14:textId="2BC58F91" w:rsidR="00B11CA1" w:rsidRDefault="00B11CA1">
      <w:pPr>
        <w:numPr>
          <w:ilvl w:val="0"/>
          <w:numId w:val="12"/>
        </w:numPr>
        <w:rPr>
          <w:ins w:id="58" w:author="liangqiang" w:date="2017-05-16T17:59:00Z"/>
          <w:rFonts w:hint="eastAsia"/>
        </w:rPr>
        <w:pPrChange w:id="59" w:author="liangqiang" w:date="2017-05-16T17:37:00Z">
          <w:pPr>
            <w:spacing w:line="360" w:lineRule="auto"/>
            <w:jc w:val="center"/>
          </w:pPr>
        </w:pPrChange>
      </w:pPr>
      <w:ins w:id="60" w:author="liangqiang" w:date="2017-05-16T17:37:00Z">
        <w:r>
          <w:rPr>
            <w:rFonts w:hint="eastAsia"/>
          </w:rPr>
          <w:t>不要生硬地，讲完行讲吃。以行程为主线，分别引出话题。</w:t>
        </w:r>
      </w:ins>
      <w:ins w:id="61" w:author="liangqiang" w:date="2017-05-16T17:38:00Z">
        <w:r>
          <w:rPr>
            <w:rFonts w:hint="eastAsia"/>
          </w:rPr>
          <w:t>比如：</w:t>
        </w:r>
      </w:ins>
      <w:ins w:id="62" w:author="liangqiang" w:date="2017-05-16T17:37:00Z">
        <w:r>
          <w:rPr>
            <w:rFonts w:hint="eastAsia"/>
          </w:rPr>
          <w:t>坐车坐船到天津，引出出行工具的话题；到上海吃大餐，引出吃的话题；到常州祭祖，引出风俗话题；到杭州看庙，引出看风景的话题</w:t>
        </w:r>
      </w:ins>
    </w:p>
    <w:p w14:paraId="13DFCE1C" w14:textId="6122A670" w:rsidR="001D4129" w:rsidRDefault="001D4129">
      <w:pPr>
        <w:numPr>
          <w:ilvl w:val="0"/>
          <w:numId w:val="12"/>
        </w:numPr>
        <w:rPr>
          <w:ins w:id="63" w:author="liangqiang" w:date="2017-05-16T18:00:00Z"/>
          <w:rFonts w:hint="eastAsia"/>
        </w:rPr>
        <w:pPrChange w:id="64" w:author="liangqiang" w:date="2017-05-16T17:37:00Z">
          <w:pPr>
            <w:spacing w:line="360" w:lineRule="auto"/>
            <w:jc w:val="center"/>
          </w:pPr>
        </w:pPrChange>
      </w:pPr>
      <w:ins w:id="65" w:author="liangqiang" w:date="2017-05-16T17:59:00Z">
        <w:r>
          <w:rPr>
            <w:rFonts w:hint="eastAsia"/>
          </w:rPr>
          <w:t>另外请准备一些相关</w:t>
        </w:r>
      </w:ins>
      <w:ins w:id="66" w:author="liangqiang" w:date="2017-05-16T18:00:00Z">
        <w:r>
          <w:rPr>
            <w:rFonts w:hint="eastAsia"/>
          </w:rPr>
          <w:t>的图片</w:t>
        </w:r>
      </w:ins>
    </w:p>
    <w:p w14:paraId="0958049C" w14:textId="777AD513" w:rsidR="001D4129" w:rsidRDefault="001D4129">
      <w:pPr>
        <w:numPr>
          <w:ilvl w:val="0"/>
          <w:numId w:val="12"/>
        </w:numPr>
        <w:rPr>
          <w:ins w:id="67" w:author="liangqiang" w:date="2017-05-16T16:03:00Z"/>
        </w:rPr>
        <w:pPrChange w:id="68" w:author="liangqiang" w:date="2017-05-16T17:37:00Z">
          <w:pPr>
            <w:spacing w:line="360" w:lineRule="auto"/>
            <w:jc w:val="center"/>
          </w:pPr>
        </w:pPrChange>
      </w:pPr>
      <w:ins w:id="69" w:author="liangqiang" w:date="2017-05-16T18:00:00Z">
        <w:r>
          <w:rPr>
            <w:rFonts w:hint="eastAsia"/>
          </w:rPr>
          <w:t>以上建议较多，</w:t>
        </w:r>
      </w:ins>
      <w:ins w:id="70" w:author="liangqiang" w:date="2017-05-16T18:01:00Z">
        <w:r>
          <w:rPr>
            <w:rFonts w:hint="eastAsia"/>
          </w:rPr>
          <w:t>有说的不对的地方，请谅解。</w:t>
        </w:r>
      </w:ins>
      <w:ins w:id="71" w:author="liangqiang" w:date="2017-05-16T18:02:00Z">
        <w:r>
          <w:rPr>
            <w:rFonts w:hint="eastAsia"/>
          </w:rPr>
          <w:t>你修改一遍后，下一稿可以一起再斟酌细节。谢谢</w:t>
        </w:r>
      </w:ins>
      <w:ins w:id="72" w:author="liangqiang" w:date="2017-05-16T18:03:00Z">
        <w:r>
          <w:rPr>
            <w:rFonts w:hint="eastAsia"/>
          </w:rPr>
          <w:t>。</w:t>
        </w:r>
      </w:ins>
      <w:bookmarkStart w:id="73" w:name="_GoBack"/>
      <w:bookmarkEnd w:id="73"/>
    </w:p>
    <w:p w14:paraId="36A0D918" w14:textId="77777777" w:rsidR="00FB13E8" w:rsidRDefault="00FB13E8" w:rsidP="00B97A43">
      <w:pPr>
        <w:spacing w:line="360" w:lineRule="auto"/>
        <w:jc w:val="center"/>
        <w:rPr>
          <w:rFonts w:ascii="黑体" w:eastAsia="黑体"/>
          <w:b/>
          <w:color w:val="FFFFFF"/>
          <w:sz w:val="32"/>
        </w:rPr>
      </w:pPr>
      <w:r>
        <w:rPr>
          <w:rFonts w:ascii="黑体" w:eastAsia="黑体" w:hint="eastAsia"/>
          <w:b/>
          <w:sz w:val="32"/>
        </w:rPr>
        <w:t>一个资深老“驴友”的</w:t>
      </w:r>
      <w:commentRangeStart w:id="74"/>
      <w:r>
        <w:rPr>
          <w:rFonts w:ascii="黑体" w:eastAsia="黑体" w:hint="eastAsia"/>
          <w:b/>
          <w:sz w:val="32"/>
        </w:rPr>
        <w:t>良心</w:t>
      </w:r>
      <w:commentRangeEnd w:id="74"/>
      <w:r w:rsidR="00A23AE2">
        <w:rPr>
          <w:rStyle w:val="ae"/>
        </w:rPr>
        <w:commentReference w:id="74"/>
      </w:r>
      <w:r w:rsidR="0061001B">
        <w:rPr>
          <w:rFonts w:ascii="黑体" w:eastAsia="黑体" w:hint="eastAsia"/>
          <w:b/>
          <w:sz w:val="32"/>
        </w:rPr>
        <w:t>自白</w:t>
      </w:r>
    </w:p>
    <w:p w14:paraId="53B535E0" w14:textId="77777777" w:rsidR="0061001B" w:rsidRDefault="00FB13E8" w:rsidP="00066092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</w:t>
      </w:r>
      <w:r w:rsidR="0061001B">
        <w:rPr>
          <w:rFonts w:ascii="宋体" w:cs="AdobeSongStd-Light" w:hint="eastAsia"/>
          <w:kern w:val="0"/>
          <w:szCs w:val="55"/>
        </w:rPr>
        <w:t xml:space="preserve"> 我叫恽毓鼎，</w:t>
      </w:r>
      <w:commentRangeStart w:id="75"/>
      <w:r w:rsidR="0061001B">
        <w:rPr>
          <w:rFonts w:ascii="宋体" w:cs="AdobeSongStd-Light" w:hint="eastAsia"/>
          <w:kern w:val="0"/>
          <w:szCs w:val="55"/>
        </w:rPr>
        <w:t>是清朝末年的一个公务员</w:t>
      </w:r>
      <w:commentRangeEnd w:id="75"/>
      <w:r w:rsidR="00A23AE2">
        <w:rPr>
          <w:rStyle w:val="ae"/>
        </w:rPr>
        <w:commentReference w:id="75"/>
      </w:r>
      <w:r w:rsidR="0061001B">
        <w:rPr>
          <w:rFonts w:ascii="宋体" w:cs="AdobeSongStd-Light" w:hint="eastAsia"/>
          <w:kern w:val="0"/>
          <w:szCs w:val="55"/>
        </w:rPr>
        <w:t>，长年从事文书档案工作。听说，在100多年后的21世纪出现了一个叫“驴友”的词，也叫“背包客”，</w:t>
      </w:r>
      <w:r>
        <w:rPr>
          <w:rFonts w:ascii="宋体" w:cs="AdobeSongStd-Light" w:hint="eastAsia"/>
          <w:kern w:val="0"/>
          <w:szCs w:val="55"/>
        </w:rPr>
        <w:t>指自助旅行的爱好者。</w:t>
      </w:r>
      <w:r w:rsidR="0061001B">
        <w:rPr>
          <w:rFonts w:ascii="宋体" w:cs="AdobeSongStd-Light" w:hint="eastAsia"/>
          <w:kern w:val="0"/>
          <w:szCs w:val="55"/>
        </w:rPr>
        <w:t>我觉得这个词真的挺形象的。因为看着</w:t>
      </w:r>
      <w:r>
        <w:rPr>
          <w:rFonts w:ascii="宋体" w:cs="AdobeSongStd-Light" w:hint="eastAsia"/>
          <w:kern w:val="0"/>
          <w:szCs w:val="55"/>
        </w:rPr>
        <w:t>他们</w:t>
      </w:r>
      <w:r w:rsidR="0061001B">
        <w:rPr>
          <w:rFonts w:ascii="宋体" w:cs="AdobeSongStd-Light" w:hint="eastAsia"/>
          <w:kern w:val="0"/>
          <w:szCs w:val="55"/>
        </w:rPr>
        <w:t>背着大包小包行走在名山大川之间，还真有点像拖着行李的驴呢。</w:t>
      </w:r>
    </w:p>
    <w:p w14:paraId="69E0A924" w14:textId="77777777" w:rsidR="00026830" w:rsidRDefault="0061001B" w:rsidP="0061001B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当然，这只是开个玩笑。</w:t>
      </w:r>
      <w:commentRangeStart w:id="76"/>
      <w:r>
        <w:rPr>
          <w:rFonts w:ascii="宋体" w:cs="AdobeSongStd-Light" w:hint="eastAsia"/>
          <w:kern w:val="0"/>
          <w:szCs w:val="55"/>
        </w:rPr>
        <w:t>“驴友</w:t>
      </w:r>
      <w:r w:rsidR="00F6628D">
        <w:rPr>
          <w:rFonts w:ascii="宋体" w:cs="AdobeSongStd-Light" w:hint="eastAsia"/>
          <w:kern w:val="0"/>
          <w:szCs w:val="55"/>
        </w:rPr>
        <w:t>”其实是指</w:t>
      </w:r>
      <w:r w:rsidR="00FB13E8">
        <w:rPr>
          <w:rFonts w:ascii="宋体" w:cs="AdobeSongStd-Light" w:hint="eastAsia"/>
          <w:kern w:val="0"/>
          <w:szCs w:val="55"/>
        </w:rPr>
        <w:t>根据自己的兴趣自由安排出行</w:t>
      </w:r>
      <w:r w:rsidR="00F6628D">
        <w:rPr>
          <w:rFonts w:ascii="宋体" w:cs="AdobeSongStd-Light" w:hint="eastAsia"/>
          <w:kern w:val="0"/>
          <w:szCs w:val="55"/>
        </w:rPr>
        <w:t>，展开充分的旅行体验</w:t>
      </w:r>
      <w:commentRangeEnd w:id="76"/>
      <w:r w:rsidR="007326BF">
        <w:rPr>
          <w:rStyle w:val="ae"/>
        </w:rPr>
        <w:commentReference w:id="76"/>
      </w:r>
      <w:r w:rsidR="00FB13E8">
        <w:rPr>
          <w:rFonts w:ascii="宋体" w:cs="AdobeSongStd-Light" w:hint="eastAsia"/>
          <w:kern w:val="0"/>
          <w:szCs w:val="55"/>
        </w:rPr>
        <w:t>。</w:t>
      </w:r>
      <w:r w:rsidR="005F2138">
        <w:rPr>
          <w:rFonts w:ascii="宋体" w:cs="AdobeSongStd-Light" w:hint="eastAsia"/>
          <w:kern w:val="0"/>
          <w:szCs w:val="55"/>
        </w:rPr>
        <w:t>在你们看来</w:t>
      </w:r>
      <w:r w:rsidR="00FB13E8">
        <w:rPr>
          <w:rFonts w:ascii="宋体" w:cs="AdobeSongStd-Light" w:hint="eastAsia"/>
          <w:kern w:val="0"/>
          <w:szCs w:val="55"/>
        </w:rPr>
        <w:t>，“驴友”</w:t>
      </w:r>
      <w:r w:rsidR="005F2138">
        <w:rPr>
          <w:rFonts w:ascii="宋体" w:cs="AdobeSongStd-Light" w:hint="eastAsia"/>
          <w:kern w:val="0"/>
          <w:szCs w:val="55"/>
        </w:rPr>
        <w:t>应该</w:t>
      </w:r>
      <w:r w:rsidR="00FB13E8">
        <w:rPr>
          <w:rFonts w:ascii="宋体" w:cs="AdobeSongStd-Light" w:hint="eastAsia"/>
          <w:kern w:val="0"/>
          <w:szCs w:val="55"/>
        </w:rPr>
        <w:t>是在现代社会才出现的新潮人群</w:t>
      </w:r>
      <w:r w:rsidR="005F2138">
        <w:rPr>
          <w:rFonts w:ascii="宋体" w:cs="AdobeSongStd-Light" w:hint="eastAsia"/>
          <w:kern w:val="0"/>
          <w:szCs w:val="55"/>
        </w:rPr>
        <w:t>吧？如果你们这样想的话，恕我直言，那你们真是有点少见多怪，“图样、图森破”啦！因为在我们那个年代，</w:t>
      </w:r>
      <w:r w:rsidR="00026830">
        <w:rPr>
          <w:rFonts w:ascii="宋体" w:cs="AdobeSongStd-Light" w:hint="eastAsia"/>
          <w:kern w:val="0"/>
          <w:szCs w:val="55"/>
        </w:rPr>
        <w:t>你想不当“</w:t>
      </w:r>
      <w:r w:rsidR="008C6035">
        <w:rPr>
          <w:rFonts w:ascii="宋体" w:cs="AdobeSongStd-Light" w:hint="eastAsia"/>
          <w:kern w:val="0"/>
          <w:szCs w:val="55"/>
        </w:rPr>
        <w:t>驴</w:t>
      </w:r>
      <w:r w:rsidR="00026830">
        <w:rPr>
          <w:rFonts w:ascii="宋体" w:cs="AdobeSongStd-Light" w:hint="eastAsia"/>
          <w:kern w:val="0"/>
          <w:szCs w:val="55"/>
        </w:rPr>
        <w:t>友”都不行</w:t>
      </w:r>
      <w:r w:rsidR="00FB13E8">
        <w:rPr>
          <w:rFonts w:ascii="宋体" w:cs="AdobeSongStd-Light" w:hint="eastAsia"/>
          <w:kern w:val="0"/>
          <w:szCs w:val="55"/>
        </w:rPr>
        <w:t>。</w:t>
      </w:r>
      <w:r w:rsidR="005F2138">
        <w:rPr>
          <w:rFonts w:ascii="宋体" w:cs="AdobeSongStd-Light" w:hint="eastAsia"/>
          <w:kern w:val="0"/>
          <w:szCs w:val="55"/>
        </w:rPr>
        <w:t>你想想看，我们那时候根本就没有旅行社嘛。只要出门，都得</w:t>
      </w:r>
      <w:r w:rsidR="00FB13E8">
        <w:rPr>
          <w:rFonts w:ascii="宋体" w:cs="AdobeSongStd-Light" w:hint="eastAsia"/>
          <w:kern w:val="0"/>
          <w:szCs w:val="55"/>
        </w:rPr>
        <w:t>自己买车票、找旅店、定行程，</w:t>
      </w:r>
      <w:r w:rsidR="005F2138">
        <w:rPr>
          <w:rFonts w:ascii="宋体" w:cs="AdobeSongStd-Light" w:hint="eastAsia"/>
          <w:kern w:val="0"/>
          <w:szCs w:val="55"/>
        </w:rPr>
        <w:t>这可是</w:t>
      </w:r>
      <w:r w:rsidR="00FB13E8">
        <w:rPr>
          <w:rFonts w:ascii="宋体" w:cs="AdobeSongStd-Light" w:hint="eastAsia"/>
          <w:kern w:val="0"/>
          <w:szCs w:val="55"/>
        </w:rPr>
        <w:t>百分百不掺假的纯</w:t>
      </w:r>
      <w:r w:rsidR="005F2138">
        <w:rPr>
          <w:rFonts w:ascii="宋体" w:cs="AdobeSongStd-Light" w:hint="eastAsia"/>
          <w:kern w:val="0"/>
          <w:szCs w:val="55"/>
        </w:rPr>
        <w:t>粹</w:t>
      </w:r>
      <w:r w:rsidR="00FB13E8">
        <w:rPr>
          <w:rFonts w:ascii="宋体" w:cs="AdobeSongStd-Light" w:hint="eastAsia"/>
          <w:kern w:val="0"/>
          <w:szCs w:val="55"/>
        </w:rPr>
        <w:t>自助</w:t>
      </w:r>
      <w:r w:rsidR="005F2138">
        <w:rPr>
          <w:rFonts w:ascii="宋体" w:cs="AdobeSongStd-Light" w:hint="eastAsia"/>
          <w:kern w:val="0"/>
          <w:szCs w:val="55"/>
        </w:rPr>
        <w:t>游哦</w:t>
      </w:r>
      <w:r w:rsidR="00FB13E8">
        <w:rPr>
          <w:rFonts w:ascii="宋体" w:cs="AdobeSongStd-Light" w:hint="eastAsia"/>
          <w:kern w:val="0"/>
          <w:szCs w:val="55"/>
        </w:rPr>
        <w:t>。而且，</w:t>
      </w:r>
      <w:r w:rsidR="005F2138">
        <w:rPr>
          <w:rFonts w:ascii="宋体" w:cs="AdobeSongStd-Light" w:hint="eastAsia"/>
          <w:kern w:val="0"/>
          <w:szCs w:val="55"/>
        </w:rPr>
        <w:t>我们</w:t>
      </w:r>
      <w:r w:rsidR="00FB13E8">
        <w:rPr>
          <w:rFonts w:ascii="宋体" w:cs="AdobeSongStd-Light" w:hint="eastAsia"/>
          <w:kern w:val="0"/>
          <w:szCs w:val="55"/>
        </w:rPr>
        <w:t>那时</w:t>
      </w:r>
      <w:r w:rsidR="005F2138">
        <w:rPr>
          <w:rFonts w:ascii="宋体" w:cs="AdobeSongStd-Light" w:hint="eastAsia"/>
          <w:kern w:val="0"/>
          <w:szCs w:val="55"/>
        </w:rPr>
        <w:t>候</w:t>
      </w:r>
      <w:r w:rsidR="00FB13E8">
        <w:rPr>
          <w:rFonts w:ascii="宋体" w:cs="AdobeSongStd-Light" w:hint="eastAsia"/>
          <w:kern w:val="0"/>
          <w:szCs w:val="55"/>
        </w:rPr>
        <w:t>交通不发达，出一趟门短则个把月，长则几年，</w:t>
      </w:r>
      <w:commentRangeStart w:id="77"/>
      <w:r w:rsidR="00FB13E8">
        <w:rPr>
          <w:rFonts w:ascii="宋体" w:cs="AdobeSongStd-Light" w:hint="eastAsia"/>
          <w:kern w:val="0"/>
          <w:szCs w:val="55"/>
        </w:rPr>
        <w:t>你</w:t>
      </w:r>
      <w:r w:rsidR="00026830">
        <w:rPr>
          <w:rFonts w:ascii="宋体" w:cs="AdobeSongStd-Light" w:hint="eastAsia"/>
          <w:kern w:val="0"/>
          <w:szCs w:val="55"/>
        </w:rPr>
        <w:t>说</w:t>
      </w:r>
      <w:r w:rsidR="00F6628D">
        <w:rPr>
          <w:rFonts w:ascii="宋体" w:cs="AdobeSongStd-Light" w:hint="eastAsia"/>
          <w:kern w:val="0"/>
          <w:szCs w:val="55"/>
        </w:rPr>
        <w:t>这</w:t>
      </w:r>
      <w:r w:rsidR="00026830">
        <w:rPr>
          <w:rFonts w:ascii="宋体" w:cs="AdobeSongStd-Light" w:hint="eastAsia"/>
          <w:kern w:val="0"/>
          <w:szCs w:val="55"/>
        </w:rPr>
        <w:t>一路上的体验能不够充分吗？</w:t>
      </w:r>
      <w:commentRangeEnd w:id="77"/>
      <w:r w:rsidR="007326BF">
        <w:rPr>
          <w:rStyle w:val="ae"/>
        </w:rPr>
        <w:commentReference w:id="77"/>
      </w:r>
    </w:p>
    <w:p w14:paraId="6AC5B0F4" w14:textId="77777777" w:rsidR="00C76F10" w:rsidRDefault="00026830" w:rsidP="00E01229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我一说这话，您是不是觉得听出一肚子怨气</w:t>
      </w:r>
      <w:r w:rsidR="00F6628D">
        <w:rPr>
          <w:rFonts w:ascii="宋体" w:cs="AdobeSongStd-Light" w:hint="eastAsia"/>
          <w:kern w:val="0"/>
          <w:szCs w:val="55"/>
        </w:rPr>
        <w:t>？</w:t>
      </w:r>
      <w:r>
        <w:rPr>
          <w:rFonts w:ascii="宋体" w:cs="AdobeSongStd-Light" w:hint="eastAsia"/>
          <w:kern w:val="0"/>
          <w:szCs w:val="55"/>
        </w:rPr>
        <w:t>要说怨气，当然不能说没有。因为和你们这个时代相比，我们那时候出门</w:t>
      </w:r>
      <w:r w:rsidR="00C76F10">
        <w:rPr>
          <w:rFonts w:ascii="宋体" w:cs="AdobeSongStd-Light" w:hint="eastAsia"/>
          <w:kern w:val="0"/>
          <w:szCs w:val="55"/>
        </w:rPr>
        <w:t>可真是个苦差事</w:t>
      </w:r>
      <w:r>
        <w:rPr>
          <w:rFonts w:ascii="宋体" w:cs="AdobeSongStd-Light" w:hint="eastAsia"/>
          <w:kern w:val="0"/>
          <w:szCs w:val="55"/>
        </w:rPr>
        <w:t>。</w:t>
      </w:r>
      <w:commentRangeStart w:id="78"/>
      <w:r>
        <w:rPr>
          <w:rFonts w:ascii="宋体" w:cs="AdobeSongStd-Light" w:hint="eastAsia"/>
          <w:kern w:val="0"/>
          <w:szCs w:val="55"/>
        </w:rPr>
        <w:t>要不怎么有句老话叫“在家千日好、出门一时难”呢？</w:t>
      </w:r>
      <w:r w:rsidR="00E01229">
        <w:rPr>
          <w:rFonts w:ascii="宋体" w:cs="AdobeSongStd-Light" w:hint="eastAsia"/>
          <w:kern w:val="0"/>
          <w:szCs w:val="55"/>
        </w:rPr>
        <w:t>但是呢，时间久了，我还是能从旅行中感受到快乐。而且，咱好歹也是个文字工作者。平时遇到点有趣的大事小情，也喜欢随手记下来，留着以后看看。要是在你们这时</w:t>
      </w:r>
      <w:r w:rsidR="00E01229">
        <w:rPr>
          <w:rFonts w:ascii="宋体" w:cs="AdobeSongStd-Light" w:hint="eastAsia"/>
          <w:kern w:val="0"/>
          <w:szCs w:val="55"/>
        </w:rPr>
        <w:lastRenderedPageBreak/>
        <w:t>代，咱也绝对是个微信朋友圈的“达人”</w:t>
      </w:r>
      <w:r w:rsidR="00C76F10">
        <w:rPr>
          <w:rFonts w:ascii="宋体" w:cs="AdobeSongStd-Light" w:hint="eastAsia"/>
          <w:kern w:val="0"/>
          <w:szCs w:val="55"/>
        </w:rPr>
        <w:t>什么的</w:t>
      </w:r>
      <w:r w:rsidR="00E01229">
        <w:rPr>
          <w:rFonts w:ascii="宋体" w:cs="AdobeSongStd-Light" w:hint="eastAsia"/>
          <w:kern w:val="0"/>
          <w:szCs w:val="55"/>
        </w:rPr>
        <w:t>。当然，这里面也包括许多旅行中的见闻和感受。</w:t>
      </w:r>
      <w:commentRangeEnd w:id="78"/>
      <w:r w:rsidR="00A82F88">
        <w:rPr>
          <w:rStyle w:val="ae"/>
        </w:rPr>
        <w:commentReference w:id="78"/>
      </w:r>
      <w:commentRangeStart w:id="79"/>
      <w:r w:rsidR="00E01229">
        <w:rPr>
          <w:rFonts w:ascii="宋体" w:cs="AdobeSongStd-Light" w:hint="eastAsia"/>
          <w:kern w:val="0"/>
          <w:szCs w:val="55"/>
        </w:rPr>
        <w:t>今天我要和大家介绍的，就是我</w:t>
      </w:r>
      <w:r w:rsidR="00E01229" w:rsidRPr="00E01229">
        <w:rPr>
          <w:rFonts w:ascii="宋体" w:cs="AdobeSongStd-Light"/>
          <w:kern w:val="0"/>
          <w:szCs w:val="55"/>
        </w:rPr>
        <w:t>37</w:t>
      </w:r>
      <w:r w:rsidR="00E01229">
        <w:rPr>
          <w:rFonts w:ascii="宋体" w:cs="AdobeSongStd-Light" w:hint="eastAsia"/>
          <w:kern w:val="0"/>
          <w:szCs w:val="55"/>
        </w:rPr>
        <w:t>岁那年的一次旅行经历。</w:t>
      </w:r>
      <w:r w:rsidR="008C6035">
        <w:rPr>
          <w:rFonts w:ascii="宋体" w:cs="AdobeSongStd-Light" w:hint="eastAsia"/>
          <w:kern w:val="0"/>
          <w:szCs w:val="55"/>
        </w:rPr>
        <w:t>就算是一个资深老“</w:t>
      </w:r>
      <w:r w:rsidR="00F57BFF">
        <w:rPr>
          <w:rFonts w:ascii="宋体" w:cs="AdobeSongStd-Light" w:hint="eastAsia"/>
          <w:kern w:val="0"/>
          <w:szCs w:val="55"/>
        </w:rPr>
        <w:t>驴</w:t>
      </w:r>
      <w:r w:rsidR="008C6035">
        <w:rPr>
          <w:rFonts w:ascii="宋体" w:cs="AdobeSongStd-Light" w:hint="eastAsia"/>
          <w:kern w:val="0"/>
          <w:szCs w:val="55"/>
        </w:rPr>
        <w:t>友”与各位小“</w:t>
      </w:r>
      <w:r w:rsidR="00F57BFF">
        <w:rPr>
          <w:rFonts w:ascii="宋体" w:cs="AdobeSongStd-Light" w:hint="eastAsia"/>
          <w:kern w:val="0"/>
          <w:szCs w:val="55"/>
        </w:rPr>
        <w:t>驴</w:t>
      </w:r>
      <w:r w:rsidR="008C6035">
        <w:rPr>
          <w:rFonts w:ascii="宋体" w:cs="AdobeSongStd-Light" w:hint="eastAsia"/>
          <w:kern w:val="0"/>
          <w:szCs w:val="55"/>
        </w:rPr>
        <w:t>友”的一次分享吧。</w:t>
      </w:r>
      <w:commentRangeEnd w:id="79"/>
      <w:r w:rsidR="00A82F88">
        <w:rPr>
          <w:rStyle w:val="ae"/>
        </w:rPr>
        <w:commentReference w:id="79"/>
      </w:r>
    </w:p>
    <w:p w14:paraId="3D22698A" w14:textId="77777777" w:rsidR="007863DE" w:rsidRDefault="00DC0F90" w:rsidP="00E01229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commentRangeStart w:id="80"/>
      <w:r>
        <w:rPr>
          <w:rFonts w:ascii="宋体" w:cs="AdobeSongStd-Light" w:hint="eastAsia"/>
          <w:kern w:val="0"/>
          <w:szCs w:val="55"/>
        </w:rPr>
        <w:t>这次旅行发生在1899年，旅行的地点主要在上海、常州等地。为什么要去这些地方呢？这就要</w:t>
      </w:r>
      <w:r w:rsidR="00AF5A4E">
        <w:rPr>
          <w:rFonts w:ascii="宋体" w:cs="AdobeSongStd-Light" w:hint="eastAsia"/>
          <w:kern w:val="0"/>
          <w:szCs w:val="55"/>
        </w:rPr>
        <w:t>多扯</w:t>
      </w:r>
      <w:r>
        <w:rPr>
          <w:rFonts w:ascii="宋体" w:cs="AdobeSongStd-Light" w:hint="eastAsia"/>
          <w:kern w:val="0"/>
          <w:szCs w:val="55"/>
        </w:rPr>
        <w:t>两句了。我出生在北京大兴。但是我祖父是江苏常州人，所以我的祖籍也就是常州。他考上进士后就走南闯北，在各地当官。1859年，他已经做到了类似于今天江西省长的位置，也算是高级干部了。但多年的劳累已经让他的身体很不好了，结果在第二年就病逝了。在他去世两年后我才出生。虽然与他素未谋面，但是他留下的影响在家庭中却无处不在，也让我对他年轻时生活过的故乡产生了浓厚的兴趣。</w:t>
      </w:r>
      <w:commentRangeEnd w:id="80"/>
      <w:r w:rsidR="008F06EA">
        <w:rPr>
          <w:rStyle w:val="ae"/>
        </w:rPr>
        <w:commentReference w:id="80"/>
      </w:r>
      <w:r>
        <w:rPr>
          <w:rFonts w:ascii="宋体" w:cs="AdobeSongStd-Light" w:hint="eastAsia"/>
          <w:kern w:val="0"/>
          <w:szCs w:val="55"/>
        </w:rPr>
        <w:t>再加上老家那里</w:t>
      </w:r>
      <w:r w:rsidR="00AF5A4E">
        <w:rPr>
          <w:rFonts w:ascii="宋体" w:cs="AdobeSongStd-Light" w:hint="eastAsia"/>
          <w:kern w:val="0"/>
          <w:szCs w:val="55"/>
        </w:rPr>
        <w:t>还</w:t>
      </w:r>
      <w:r>
        <w:rPr>
          <w:rFonts w:ascii="宋体" w:cs="AdobeSongStd-Light" w:hint="eastAsia"/>
          <w:kern w:val="0"/>
          <w:szCs w:val="55"/>
        </w:rPr>
        <w:t>有很多亲戚故友，也需要抽空去走动走动。恰好在1899年的秋天，手头也没什么事，也有一段比较长的空闲时间，所以就决定回老家看看。</w:t>
      </w:r>
    </w:p>
    <w:p w14:paraId="6C37B85C" w14:textId="77777777" w:rsidR="007863DE" w:rsidRDefault="007863DE" w:rsidP="007863DE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这次出门，我是先到上海，然后再从上海回常州。或许你要问了，干嘛不直接从北京回常州去啊？</w:t>
      </w:r>
      <w:commentRangeStart w:id="81"/>
      <w:r>
        <w:rPr>
          <w:rFonts w:ascii="宋体" w:cs="AdobeSongStd-Light" w:hint="eastAsia"/>
          <w:kern w:val="0"/>
          <w:szCs w:val="55"/>
        </w:rPr>
        <w:t>其实这也不难理解。既然好不容易去一次南方，那不如索性多跑几个地方。</w:t>
      </w:r>
      <w:commentRangeEnd w:id="81"/>
      <w:r w:rsidR="00F93135">
        <w:rPr>
          <w:rStyle w:val="ae"/>
        </w:rPr>
        <w:commentReference w:id="81"/>
      </w:r>
      <w:r>
        <w:rPr>
          <w:rFonts w:ascii="宋体" w:cs="AdobeSongStd-Light" w:hint="eastAsia"/>
          <w:kern w:val="0"/>
          <w:szCs w:val="55"/>
        </w:rPr>
        <w:t>那时候的上海已经是国内数一数二的新潮城市，听说什么好吃、好玩的东西都有。</w:t>
      </w:r>
      <w:r w:rsidR="00E228C2">
        <w:rPr>
          <w:rFonts w:ascii="宋体" w:cs="AdobeSongStd-Light" w:hint="eastAsia"/>
          <w:kern w:val="0"/>
          <w:szCs w:val="55"/>
        </w:rPr>
        <w:t>一定得去见识见识，开开洋荤。</w:t>
      </w:r>
      <w:r>
        <w:rPr>
          <w:rFonts w:ascii="宋体" w:cs="AdobeSongStd-Light" w:hint="eastAsia"/>
          <w:kern w:val="0"/>
          <w:szCs w:val="55"/>
        </w:rPr>
        <w:t>在一般人看来，我们这种一直在首都当干部的，什么有意思的东西没见过？难道还非得跑到外地去开这洋荤啊？这您就有所不知了。</w:t>
      </w:r>
      <w:commentRangeStart w:id="82"/>
      <w:r>
        <w:rPr>
          <w:rFonts w:ascii="宋体" w:cs="AdobeSongStd-Light" w:hint="eastAsia"/>
          <w:kern w:val="0"/>
          <w:szCs w:val="55"/>
        </w:rPr>
        <w:t>那时的北京，还是封建王朝的首都，传统守旧气氛很浓。</w:t>
      </w:r>
      <w:commentRangeEnd w:id="82"/>
      <w:r w:rsidR="00861AB0">
        <w:rPr>
          <w:rStyle w:val="ae"/>
        </w:rPr>
        <w:commentReference w:id="82"/>
      </w:r>
      <w:r>
        <w:rPr>
          <w:rFonts w:ascii="宋体" w:cs="AdobeSongStd-Light" w:hint="eastAsia"/>
          <w:kern w:val="0"/>
          <w:szCs w:val="55"/>
        </w:rPr>
        <w:t>在其他地方能够流行开的新鲜玩意，到了北京大家就未必能很快接受。所以这里更多的是</w:t>
      </w:r>
      <w:r w:rsidR="003106D1">
        <w:rPr>
          <w:rFonts w:ascii="宋体" w:cs="AdobeSongStd-Light" w:hint="eastAsia"/>
          <w:kern w:val="0"/>
          <w:szCs w:val="55"/>
        </w:rPr>
        <w:t>严肃</w:t>
      </w:r>
      <w:r>
        <w:rPr>
          <w:rFonts w:ascii="宋体" w:cs="AdobeSongStd-Light" w:hint="eastAsia"/>
          <w:kern w:val="0"/>
          <w:szCs w:val="55"/>
        </w:rPr>
        <w:t>的政治气氛，生活的情趣其实没多少。大家平时都憋坏了，都盼着能有机会顺便出去走走。</w:t>
      </w:r>
      <w:commentRangeStart w:id="83"/>
      <w:r>
        <w:rPr>
          <w:rFonts w:ascii="宋体" w:cs="AdobeSongStd-Light" w:hint="eastAsia"/>
          <w:kern w:val="0"/>
          <w:szCs w:val="55"/>
        </w:rPr>
        <w:t>就是那当朝的皇帝或者太后，平时也不爱多待在宫里。一到天气特别冷或者特别热的时候，都喜欢往那有山有水的圆明园和颐和园跑。</w:t>
      </w:r>
      <w:commentRangeEnd w:id="83"/>
      <w:r w:rsidR="001C726F">
        <w:rPr>
          <w:rStyle w:val="ae"/>
        </w:rPr>
        <w:commentReference w:id="83"/>
      </w:r>
    </w:p>
    <w:p w14:paraId="30A88A79" w14:textId="77777777" w:rsidR="00DC0F90" w:rsidRDefault="00463307" w:rsidP="00E01229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同时</w:t>
      </w:r>
      <w:r w:rsidR="00D30D97">
        <w:rPr>
          <w:rFonts w:ascii="宋体" w:cs="AdobeSongStd-Light" w:hint="eastAsia"/>
          <w:kern w:val="0"/>
          <w:szCs w:val="55"/>
        </w:rPr>
        <w:t>，</w:t>
      </w:r>
      <w:r w:rsidR="00DC0F90">
        <w:rPr>
          <w:rFonts w:ascii="宋体" w:cs="AdobeSongStd-Light" w:hint="eastAsia"/>
          <w:kern w:val="0"/>
          <w:szCs w:val="55"/>
        </w:rPr>
        <w:t>因为已经有很久没出过门了，所以</w:t>
      </w:r>
      <w:r>
        <w:rPr>
          <w:rFonts w:ascii="宋体" w:cs="AdobeSongStd-Light" w:hint="eastAsia"/>
          <w:kern w:val="0"/>
          <w:szCs w:val="55"/>
        </w:rPr>
        <w:t>感觉</w:t>
      </w:r>
      <w:r w:rsidR="00DC0F90">
        <w:rPr>
          <w:rFonts w:ascii="宋体" w:cs="AdobeSongStd-Light" w:hint="eastAsia"/>
          <w:kern w:val="0"/>
          <w:szCs w:val="55"/>
        </w:rPr>
        <w:t>这一路上</w:t>
      </w:r>
      <w:r>
        <w:rPr>
          <w:rFonts w:ascii="宋体" w:cs="AdobeSongStd-Light" w:hint="eastAsia"/>
          <w:kern w:val="0"/>
          <w:szCs w:val="55"/>
        </w:rPr>
        <w:t>遇到的趣事儿</w:t>
      </w:r>
      <w:r w:rsidR="00D30D97">
        <w:rPr>
          <w:rFonts w:ascii="宋体" w:cs="AdobeSongStd-Light" w:hint="eastAsia"/>
          <w:kern w:val="0"/>
          <w:szCs w:val="55"/>
        </w:rPr>
        <w:t>也</w:t>
      </w:r>
      <w:r w:rsidR="00DC0F90">
        <w:rPr>
          <w:rFonts w:ascii="宋体" w:cs="AdobeSongStd-Light" w:hint="eastAsia"/>
          <w:kern w:val="0"/>
          <w:szCs w:val="55"/>
        </w:rPr>
        <w:t>不少，我也就把</w:t>
      </w:r>
      <w:r w:rsidR="00D30D97">
        <w:rPr>
          <w:rFonts w:ascii="宋体" w:cs="AdobeSongStd-Light" w:hint="eastAsia"/>
          <w:kern w:val="0"/>
          <w:szCs w:val="55"/>
        </w:rPr>
        <w:t>它</w:t>
      </w:r>
      <w:r w:rsidR="00DC0F90">
        <w:rPr>
          <w:rFonts w:ascii="宋体" w:cs="AdobeSongStd-Light" w:hint="eastAsia"/>
          <w:kern w:val="0"/>
          <w:szCs w:val="55"/>
        </w:rPr>
        <w:t>们分门别类地记了下来。</w:t>
      </w:r>
    </w:p>
    <w:p w14:paraId="4CD510E8" w14:textId="77777777" w:rsidR="00A06AA0" w:rsidRDefault="00A06AA0" w:rsidP="00AB512F">
      <w:pPr>
        <w:spacing w:line="360" w:lineRule="auto"/>
        <w:ind w:firstLineChars="200" w:firstLine="454"/>
        <w:jc w:val="left"/>
        <w:rPr>
          <w:rFonts w:ascii="黑体" w:eastAsia="黑体" w:hAnsi="黑体" w:cs="AdobeSongStd-Light"/>
          <w:kern w:val="0"/>
          <w:szCs w:val="55"/>
        </w:rPr>
      </w:pPr>
      <w:r w:rsidRPr="00A06AA0">
        <w:rPr>
          <w:rFonts w:ascii="宋体" w:cs="AdobeSongStd-Light" w:hint="eastAsia"/>
          <w:b/>
          <w:kern w:val="0"/>
          <w:szCs w:val="55"/>
        </w:rPr>
        <w:t>1、新式交通</w:t>
      </w:r>
      <w:r>
        <w:rPr>
          <w:rFonts w:ascii="宋体" w:cs="AdobeSongStd-Light" w:hint="eastAsia"/>
          <w:b/>
          <w:kern w:val="0"/>
          <w:szCs w:val="55"/>
        </w:rPr>
        <w:t>“</w:t>
      </w:r>
      <w:r w:rsidRPr="00A06AA0">
        <w:rPr>
          <w:rFonts w:ascii="宋体" w:cs="AdobeSongStd-Light" w:hint="eastAsia"/>
          <w:b/>
          <w:kern w:val="0"/>
          <w:szCs w:val="55"/>
        </w:rPr>
        <w:t>亚克西</w:t>
      </w:r>
      <w:r>
        <w:rPr>
          <w:rFonts w:ascii="宋体" w:cs="AdobeSongStd-Light" w:hint="eastAsia"/>
          <w:b/>
          <w:kern w:val="0"/>
          <w:szCs w:val="55"/>
        </w:rPr>
        <w:t>”</w:t>
      </w:r>
      <w:r w:rsidR="00220AD9">
        <w:rPr>
          <w:rFonts w:ascii="黑体" w:eastAsia="黑体" w:hAnsi="黑体" w:cs="AdobeSongStd-Light" w:hint="eastAsia"/>
          <w:kern w:val="0"/>
          <w:szCs w:val="55"/>
        </w:rPr>
        <w:t xml:space="preserve">  </w:t>
      </w:r>
    </w:p>
    <w:p w14:paraId="24F68307" w14:textId="77777777" w:rsidR="00610DC7" w:rsidRDefault="00E90987" w:rsidP="00D30D97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commentRangeStart w:id="84"/>
      <w:r>
        <w:rPr>
          <w:rFonts w:ascii="宋体" w:cs="AdobeSongStd-Light" w:hint="eastAsia"/>
          <w:kern w:val="0"/>
          <w:szCs w:val="55"/>
        </w:rPr>
        <w:t>1899年9月6</w:t>
      </w:r>
      <w:r w:rsidR="00A06AA0">
        <w:rPr>
          <w:rFonts w:ascii="宋体" w:cs="AdobeSongStd-Light" w:hint="eastAsia"/>
          <w:kern w:val="0"/>
          <w:szCs w:val="55"/>
        </w:rPr>
        <w:t>日</w:t>
      </w:r>
      <w:r w:rsidR="00962278">
        <w:rPr>
          <w:rFonts w:ascii="宋体" w:cs="AdobeSongStd-Light" w:hint="eastAsia"/>
          <w:kern w:val="0"/>
          <w:szCs w:val="55"/>
        </w:rPr>
        <w:t>上午</w:t>
      </w:r>
      <w:r w:rsidR="00A06AA0">
        <w:rPr>
          <w:rFonts w:ascii="宋体" w:cs="AdobeSongStd-Light" w:hint="eastAsia"/>
          <w:kern w:val="0"/>
          <w:szCs w:val="55"/>
        </w:rPr>
        <w:t>11点</w:t>
      </w:r>
      <w:r w:rsidR="00D30D97">
        <w:rPr>
          <w:rFonts w:ascii="宋体" w:cs="AdobeSongStd-Light" w:hint="eastAsia"/>
          <w:kern w:val="0"/>
          <w:szCs w:val="55"/>
        </w:rPr>
        <w:t>，我</w:t>
      </w:r>
      <w:r w:rsidR="00962278">
        <w:rPr>
          <w:rFonts w:ascii="宋体" w:cs="AdobeSongStd-Light" w:hint="eastAsia"/>
          <w:kern w:val="0"/>
          <w:szCs w:val="55"/>
        </w:rPr>
        <w:t>从北京</w:t>
      </w:r>
      <w:r w:rsidR="0007650B">
        <w:rPr>
          <w:rFonts w:ascii="宋体" w:cs="AdobeSongStd-Light" w:hint="eastAsia"/>
          <w:kern w:val="0"/>
          <w:szCs w:val="55"/>
        </w:rPr>
        <w:t>坐</w:t>
      </w:r>
      <w:r w:rsidR="00D30D97">
        <w:rPr>
          <w:rFonts w:ascii="宋体" w:cs="AdobeSongStd-Light" w:hint="eastAsia"/>
          <w:kern w:val="0"/>
          <w:szCs w:val="55"/>
        </w:rPr>
        <w:t>上火车</w:t>
      </w:r>
      <w:r w:rsidR="00A06AA0">
        <w:rPr>
          <w:rFonts w:ascii="宋体" w:cs="AdobeSongStd-Light" w:hint="eastAsia"/>
          <w:kern w:val="0"/>
          <w:szCs w:val="55"/>
        </w:rPr>
        <w:t>，</w:t>
      </w:r>
      <w:r w:rsidR="00D30D97">
        <w:rPr>
          <w:rFonts w:ascii="宋体" w:cs="AdobeSongStd-Light" w:hint="eastAsia"/>
          <w:kern w:val="0"/>
          <w:szCs w:val="55"/>
        </w:rPr>
        <w:t>开始了这次旅程。</w:t>
      </w:r>
      <w:r w:rsidR="00962278">
        <w:rPr>
          <w:rFonts w:ascii="宋体" w:cs="AdobeSongStd-Light" w:hint="eastAsia"/>
          <w:kern w:val="0"/>
          <w:szCs w:val="55"/>
        </w:rPr>
        <w:t>下午</w:t>
      </w:r>
      <w:r w:rsidR="00A06AA0">
        <w:rPr>
          <w:rFonts w:ascii="宋体" w:cs="AdobeSongStd-Light" w:hint="eastAsia"/>
          <w:kern w:val="0"/>
          <w:szCs w:val="55"/>
        </w:rPr>
        <w:t>3点</w:t>
      </w:r>
      <w:r w:rsidR="00D30D97">
        <w:rPr>
          <w:rFonts w:ascii="宋体" w:cs="AdobeSongStd-Light" w:hint="eastAsia"/>
          <w:kern w:val="0"/>
          <w:szCs w:val="55"/>
        </w:rPr>
        <w:t>，</w:t>
      </w:r>
      <w:r w:rsidR="00A06AA0">
        <w:rPr>
          <w:rFonts w:ascii="宋体" w:cs="AdobeSongStd-Light" w:hint="eastAsia"/>
          <w:kern w:val="0"/>
          <w:szCs w:val="55"/>
        </w:rPr>
        <w:t>到</w:t>
      </w:r>
      <w:r w:rsidR="00D30D97">
        <w:rPr>
          <w:rFonts w:ascii="宋体" w:cs="AdobeSongStd-Light" w:hint="eastAsia"/>
          <w:kern w:val="0"/>
          <w:szCs w:val="55"/>
        </w:rPr>
        <w:t>了</w:t>
      </w:r>
      <w:r w:rsidR="00962278">
        <w:rPr>
          <w:rFonts w:ascii="宋体" w:cs="AdobeSongStd-Light" w:hint="eastAsia"/>
          <w:kern w:val="0"/>
          <w:szCs w:val="55"/>
        </w:rPr>
        <w:t>天津老龙头</w:t>
      </w:r>
      <w:r w:rsidR="00A06AA0">
        <w:rPr>
          <w:rFonts w:ascii="宋体" w:cs="AdobeSongStd-Light" w:hint="eastAsia"/>
          <w:kern w:val="0"/>
          <w:szCs w:val="55"/>
        </w:rPr>
        <w:t>车站，然后去</w:t>
      </w:r>
      <w:r w:rsidR="00962278">
        <w:rPr>
          <w:rFonts w:ascii="宋体" w:cs="AdobeSongStd-Light" w:hint="eastAsia"/>
          <w:kern w:val="0"/>
          <w:szCs w:val="55"/>
        </w:rPr>
        <w:t>塘沽</w:t>
      </w:r>
      <w:r w:rsidR="00A06AA0">
        <w:rPr>
          <w:rFonts w:ascii="宋体" w:cs="AdobeSongStd-Light" w:hint="eastAsia"/>
          <w:kern w:val="0"/>
          <w:szCs w:val="55"/>
        </w:rPr>
        <w:t>港</w:t>
      </w:r>
      <w:r w:rsidR="00962278">
        <w:rPr>
          <w:rFonts w:ascii="宋体" w:cs="AdobeSongStd-Light" w:hint="eastAsia"/>
          <w:kern w:val="0"/>
          <w:szCs w:val="55"/>
        </w:rPr>
        <w:t>。</w:t>
      </w:r>
      <w:r w:rsidR="00A06AA0">
        <w:rPr>
          <w:rFonts w:ascii="宋体" w:cs="AdobeSongStd-Light" w:hint="eastAsia"/>
          <w:kern w:val="0"/>
          <w:szCs w:val="55"/>
        </w:rPr>
        <w:t>第二天</w:t>
      </w:r>
      <w:r w:rsidR="00962278">
        <w:rPr>
          <w:rFonts w:ascii="宋体" w:cs="AdobeSongStd-Light" w:hint="eastAsia"/>
          <w:kern w:val="0"/>
          <w:szCs w:val="55"/>
        </w:rPr>
        <w:t>上午</w:t>
      </w:r>
      <w:r w:rsidR="00A06AA0">
        <w:rPr>
          <w:rFonts w:ascii="宋体" w:cs="AdobeSongStd-Light" w:hint="eastAsia"/>
          <w:kern w:val="0"/>
          <w:szCs w:val="55"/>
        </w:rPr>
        <w:t>10点</w:t>
      </w:r>
      <w:r w:rsidR="00962278">
        <w:rPr>
          <w:rFonts w:ascii="宋体" w:cs="AdobeSongStd-Light" w:hint="eastAsia"/>
          <w:kern w:val="0"/>
          <w:szCs w:val="55"/>
        </w:rPr>
        <w:t>上</w:t>
      </w:r>
      <w:r w:rsidR="00A06AA0">
        <w:rPr>
          <w:rFonts w:ascii="宋体" w:cs="AdobeSongStd-Light" w:hint="eastAsia"/>
          <w:kern w:val="0"/>
          <w:szCs w:val="55"/>
        </w:rPr>
        <w:t>了</w:t>
      </w:r>
      <w:r w:rsidR="00962278">
        <w:rPr>
          <w:rFonts w:ascii="宋体" w:cs="AdobeSongStd-Light" w:hint="eastAsia"/>
          <w:kern w:val="0"/>
          <w:szCs w:val="55"/>
        </w:rPr>
        <w:t>轮船，</w:t>
      </w:r>
      <w:r w:rsidR="00DA4889">
        <w:rPr>
          <w:rFonts w:ascii="宋体" w:cs="AdobeSongStd-Light" w:hint="eastAsia"/>
          <w:kern w:val="0"/>
          <w:szCs w:val="55"/>
        </w:rPr>
        <w:t>但轮船因故拖延</w:t>
      </w:r>
      <w:r w:rsidR="00A06AA0">
        <w:rPr>
          <w:rFonts w:ascii="宋体" w:cs="AdobeSongStd-Light" w:hint="eastAsia"/>
          <w:kern w:val="0"/>
          <w:szCs w:val="55"/>
        </w:rPr>
        <w:t>到9号才开，10号白天到了烟台。11号再从烟台上</w:t>
      </w:r>
      <w:r w:rsidR="00DA4889">
        <w:rPr>
          <w:rFonts w:ascii="宋体" w:cs="AdobeSongStd-Light" w:hint="eastAsia"/>
          <w:kern w:val="0"/>
          <w:szCs w:val="55"/>
        </w:rPr>
        <w:t>船，</w:t>
      </w:r>
      <w:r w:rsidR="00A06AA0">
        <w:rPr>
          <w:rFonts w:ascii="宋体" w:cs="AdobeSongStd-Light" w:hint="eastAsia"/>
          <w:kern w:val="0"/>
          <w:szCs w:val="55"/>
        </w:rPr>
        <w:t>13号到了</w:t>
      </w:r>
      <w:r w:rsidR="00DA4889">
        <w:rPr>
          <w:rFonts w:ascii="宋体" w:cs="AdobeSongStd-Light" w:hint="eastAsia"/>
          <w:kern w:val="0"/>
          <w:szCs w:val="55"/>
        </w:rPr>
        <w:t>上海。</w:t>
      </w:r>
      <w:r w:rsidR="00D30D97">
        <w:rPr>
          <w:rFonts w:ascii="宋体" w:cs="AdobeSongStd-Light" w:hint="eastAsia"/>
          <w:kern w:val="0"/>
          <w:szCs w:val="55"/>
        </w:rPr>
        <w:t>算上轮船拖延以及在烟台等待的时间，从北京到上海</w:t>
      </w:r>
      <w:r w:rsidR="00A06AA0">
        <w:rPr>
          <w:rFonts w:ascii="宋体" w:cs="AdobeSongStd-Light" w:hint="eastAsia"/>
          <w:kern w:val="0"/>
          <w:szCs w:val="55"/>
        </w:rPr>
        <w:t>一共花了7天</w:t>
      </w:r>
      <w:r w:rsidR="00246F8A">
        <w:rPr>
          <w:rFonts w:ascii="宋体" w:cs="AdobeSongStd-Light" w:hint="eastAsia"/>
          <w:kern w:val="0"/>
          <w:szCs w:val="55"/>
        </w:rPr>
        <w:t>。</w:t>
      </w:r>
      <w:commentRangeEnd w:id="84"/>
      <w:r w:rsidR="001C726F">
        <w:rPr>
          <w:rStyle w:val="ae"/>
        </w:rPr>
        <w:commentReference w:id="84"/>
      </w:r>
      <w:r w:rsidR="00A06AA0">
        <w:rPr>
          <w:rFonts w:ascii="宋体" w:cs="AdobeSongStd-Light" w:hint="eastAsia"/>
          <w:kern w:val="0"/>
          <w:szCs w:val="55"/>
        </w:rPr>
        <w:t>当然，</w:t>
      </w:r>
      <w:r w:rsidR="00D30D97">
        <w:rPr>
          <w:rFonts w:ascii="宋体" w:cs="AdobeSongStd-Light" w:hint="eastAsia"/>
          <w:kern w:val="0"/>
          <w:szCs w:val="55"/>
        </w:rPr>
        <w:t>你们</w:t>
      </w:r>
      <w:r w:rsidR="00A06AA0">
        <w:rPr>
          <w:rFonts w:ascii="宋体" w:cs="AdobeSongStd-Light" w:hint="eastAsia"/>
          <w:kern w:val="0"/>
          <w:szCs w:val="55"/>
        </w:rPr>
        <w:t>现在的“驴友”肯定觉得</w:t>
      </w:r>
      <w:r w:rsidR="00D30D97">
        <w:rPr>
          <w:rFonts w:ascii="宋体" w:cs="AdobeSongStd-Light" w:hint="eastAsia"/>
          <w:kern w:val="0"/>
          <w:szCs w:val="55"/>
        </w:rPr>
        <w:t>太</w:t>
      </w:r>
      <w:r w:rsidR="00A06AA0">
        <w:rPr>
          <w:rFonts w:ascii="宋体" w:cs="AdobeSongStd-Light" w:hint="eastAsia"/>
          <w:kern w:val="0"/>
          <w:szCs w:val="55"/>
        </w:rPr>
        <w:t>不可思议</w:t>
      </w:r>
      <w:r w:rsidR="00D30D97">
        <w:rPr>
          <w:rFonts w:ascii="宋体" w:cs="AdobeSongStd-Light" w:hint="eastAsia"/>
          <w:kern w:val="0"/>
          <w:szCs w:val="55"/>
        </w:rPr>
        <w:t>了</w:t>
      </w:r>
      <w:r w:rsidR="00A06AA0">
        <w:rPr>
          <w:rFonts w:ascii="宋体" w:cs="AdobeSongStd-Light" w:hint="eastAsia"/>
          <w:kern w:val="0"/>
          <w:szCs w:val="55"/>
        </w:rPr>
        <w:t>。</w:t>
      </w:r>
      <w:r w:rsidR="00D30D97">
        <w:rPr>
          <w:rFonts w:ascii="宋体" w:cs="AdobeSongStd-Light" w:hint="eastAsia"/>
          <w:kern w:val="0"/>
          <w:szCs w:val="55"/>
        </w:rPr>
        <w:t>这多麻烦啊！</w:t>
      </w:r>
      <w:commentRangeStart w:id="85"/>
      <w:r w:rsidR="00A06AA0">
        <w:rPr>
          <w:rFonts w:ascii="宋体" w:cs="AdobeSongStd-Light" w:hint="eastAsia"/>
          <w:kern w:val="0"/>
          <w:szCs w:val="55"/>
        </w:rPr>
        <w:t>从北京去上海，登上高铁或者飞机，几个小时就到了。</w:t>
      </w:r>
      <w:commentRangeEnd w:id="85"/>
      <w:r w:rsidR="00D3403A">
        <w:rPr>
          <w:rStyle w:val="ae"/>
        </w:rPr>
        <w:commentReference w:id="85"/>
      </w:r>
      <w:r w:rsidR="00A06AA0">
        <w:rPr>
          <w:rFonts w:ascii="宋体" w:cs="AdobeSongStd-Light" w:hint="eastAsia"/>
          <w:kern w:val="0"/>
          <w:szCs w:val="55"/>
        </w:rPr>
        <w:t>如果遇到淡季，甚至都不用提前买票，可以来一次“说走就走的旅行”。</w:t>
      </w:r>
      <w:r w:rsidR="004D6282">
        <w:rPr>
          <w:rFonts w:ascii="宋体" w:cs="AdobeSongStd-Light" w:hint="eastAsia"/>
          <w:kern w:val="0"/>
          <w:szCs w:val="55"/>
        </w:rPr>
        <w:t>但是，</w:t>
      </w:r>
      <w:r w:rsidR="00D30D97">
        <w:rPr>
          <w:rFonts w:ascii="宋体" w:cs="AdobeSongStd-Light" w:hint="eastAsia"/>
          <w:kern w:val="0"/>
          <w:szCs w:val="55"/>
        </w:rPr>
        <w:t>我已经很满意啦！</w:t>
      </w:r>
      <w:r w:rsidR="004D6282">
        <w:rPr>
          <w:rFonts w:ascii="宋体" w:cs="AdobeSongStd-Light" w:hint="eastAsia"/>
          <w:kern w:val="0"/>
          <w:szCs w:val="55"/>
        </w:rPr>
        <w:t>为什么呢？</w:t>
      </w:r>
      <w:r w:rsidR="00D30D97">
        <w:rPr>
          <w:rFonts w:ascii="宋体" w:cs="AdobeSongStd-Light" w:hint="eastAsia"/>
          <w:kern w:val="0"/>
          <w:szCs w:val="55"/>
        </w:rPr>
        <w:t>因为你得看和谁比啊！在我们那个时候，</w:t>
      </w:r>
      <w:r w:rsidR="004D6282">
        <w:rPr>
          <w:rFonts w:ascii="宋体" w:cs="AdobeSongStd-Light" w:hint="eastAsia"/>
          <w:kern w:val="0"/>
          <w:szCs w:val="55"/>
        </w:rPr>
        <w:t>火车和轮船都是最新式的交通工具，利用</w:t>
      </w:r>
      <w:r w:rsidR="00D30D97">
        <w:rPr>
          <w:rFonts w:ascii="宋体" w:cs="AdobeSongStd-Light" w:hint="eastAsia"/>
          <w:kern w:val="0"/>
          <w:szCs w:val="55"/>
        </w:rPr>
        <w:t>它</w:t>
      </w:r>
      <w:r w:rsidR="004D6282">
        <w:rPr>
          <w:rFonts w:ascii="宋体" w:cs="AdobeSongStd-Light" w:hint="eastAsia"/>
          <w:kern w:val="0"/>
          <w:szCs w:val="55"/>
        </w:rPr>
        <w:t>们出行，效率不知</w:t>
      </w:r>
      <w:r w:rsidR="00D30D97">
        <w:rPr>
          <w:rFonts w:ascii="宋体" w:cs="AdobeSongStd-Light" w:hint="eastAsia"/>
          <w:kern w:val="0"/>
          <w:szCs w:val="55"/>
        </w:rPr>
        <w:t>比以前</w:t>
      </w:r>
      <w:r w:rsidR="004D6282">
        <w:rPr>
          <w:rFonts w:ascii="宋体" w:cs="AdobeSongStd-Light" w:hint="eastAsia"/>
          <w:kern w:val="0"/>
          <w:szCs w:val="55"/>
        </w:rPr>
        <w:t>高到哪里去了</w:t>
      </w:r>
      <w:r w:rsidR="00D30D97">
        <w:rPr>
          <w:rFonts w:ascii="宋体" w:cs="AdobeSongStd-Light" w:hint="eastAsia"/>
          <w:kern w:val="0"/>
          <w:szCs w:val="55"/>
        </w:rPr>
        <w:t>！因为当时国内通车的铁路还不多，所以从北京去南边。一般都是从北京坐火车到天津，天津再坐海轮到上海。这是最快的走法！</w:t>
      </w:r>
      <w:commentRangeStart w:id="86"/>
      <w:r w:rsidR="004D6282">
        <w:rPr>
          <w:rFonts w:ascii="宋体" w:cs="AdobeSongStd-Light" w:hint="eastAsia"/>
          <w:kern w:val="0"/>
          <w:szCs w:val="55"/>
        </w:rPr>
        <w:t>几年后，</w:t>
      </w:r>
      <w:r w:rsidR="00D30D97">
        <w:rPr>
          <w:rFonts w:ascii="宋体" w:cs="AdobeSongStd-Light" w:hint="eastAsia"/>
          <w:kern w:val="0"/>
          <w:szCs w:val="55"/>
        </w:rPr>
        <w:t>我</w:t>
      </w:r>
      <w:r w:rsidR="004D6282">
        <w:rPr>
          <w:rFonts w:ascii="宋体" w:cs="AdobeSongStd-Light" w:hint="eastAsia"/>
          <w:kern w:val="0"/>
          <w:szCs w:val="55"/>
        </w:rPr>
        <w:t>儿子恽宝惠从北京去</w:t>
      </w:r>
      <w:r w:rsidR="00713D42">
        <w:rPr>
          <w:rFonts w:ascii="宋体" w:cs="AdobeSongStd-Light" w:hint="eastAsia"/>
          <w:kern w:val="0"/>
          <w:szCs w:val="55"/>
        </w:rPr>
        <w:t>福建</w:t>
      </w:r>
      <w:r w:rsidR="00911A51">
        <w:rPr>
          <w:rFonts w:ascii="宋体" w:cs="AdobeSongStd-Light" w:hint="eastAsia"/>
          <w:kern w:val="0"/>
          <w:szCs w:val="55"/>
        </w:rPr>
        <w:t>汀州时，</w:t>
      </w:r>
      <w:r w:rsidR="00D30D97">
        <w:rPr>
          <w:rFonts w:ascii="宋体" w:cs="AdobeSongStd-Light" w:hint="eastAsia"/>
          <w:kern w:val="0"/>
          <w:szCs w:val="55"/>
        </w:rPr>
        <w:t>就是学</w:t>
      </w:r>
      <w:r w:rsidR="00355E79">
        <w:rPr>
          <w:rFonts w:ascii="宋体" w:cs="AdobeSongStd-Light" w:hint="eastAsia"/>
          <w:kern w:val="0"/>
          <w:szCs w:val="55"/>
        </w:rPr>
        <w:t>的</w:t>
      </w:r>
      <w:r w:rsidR="00D30D97">
        <w:rPr>
          <w:rFonts w:ascii="宋体" w:cs="AdobeSongStd-Light" w:hint="eastAsia"/>
          <w:kern w:val="0"/>
          <w:szCs w:val="55"/>
        </w:rPr>
        <w:t>我：</w:t>
      </w:r>
      <w:r w:rsidR="00911A51">
        <w:rPr>
          <w:rFonts w:ascii="宋体" w:cs="AdobeSongStd-Light" w:hint="eastAsia"/>
          <w:kern w:val="0"/>
          <w:szCs w:val="55"/>
        </w:rPr>
        <w:t>从北京乘火车</w:t>
      </w:r>
      <w:r w:rsidR="004D6282">
        <w:rPr>
          <w:rFonts w:ascii="宋体" w:cs="AdobeSongStd-Light" w:hint="eastAsia"/>
          <w:kern w:val="0"/>
          <w:szCs w:val="55"/>
        </w:rPr>
        <w:t>到</w:t>
      </w:r>
      <w:r w:rsidR="00911A51">
        <w:rPr>
          <w:rFonts w:ascii="宋体" w:cs="AdobeSongStd-Light" w:hint="eastAsia"/>
          <w:kern w:val="0"/>
          <w:szCs w:val="55"/>
        </w:rPr>
        <w:t>天津，</w:t>
      </w:r>
      <w:r w:rsidR="004D6282">
        <w:rPr>
          <w:rFonts w:ascii="宋体" w:cs="AdobeSongStd-Light" w:hint="eastAsia"/>
          <w:kern w:val="0"/>
          <w:szCs w:val="55"/>
        </w:rPr>
        <w:t>从</w:t>
      </w:r>
      <w:r w:rsidR="00911A51">
        <w:rPr>
          <w:rFonts w:ascii="宋体" w:cs="AdobeSongStd-Light" w:hint="eastAsia"/>
          <w:kern w:val="0"/>
          <w:szCs w:val="55"/>
        </w:rPr>
        <w:t>天津乘海轮</w:t>
      </w:r>
      <w:r w:rsidR="004D6282">
        <w:rPr>
          <w:rFonts w:ascii="宋体" w:cs="AdobeSongStd-Light" w:hint="eastAsia"/>
          <w:kern w:val="0"/>
          <w:szCs w:val="55"/>
        </w:rPr>
        <w:t>到</w:t>
      </w:r>
      <w:r w:rsidR="00911A51">
        <w:rPr>
          <w:rFonts w:ascii="宋体" w:cs="AdobeSongStd-Light" w:hint="eastAsia"/>
          <w:kern w:val="0"/>
          <w:szCs w:val="55"/>
        </w:rPr>
        <w:t>上海，再从上海乘江轮</w:t>
      </w:r>
      <w:r w:rsidR="004D6282">
        <w:rPr>
          <w:rFonts w:ascii="宋体" w:cs="AdobeSongStd-Light" w:hint="eastAsia"/>
          <w:kern w:val="0"/>
          <w:szCs w:val="55"/>
        </w:rPr>
        <w:t>进入</w:t>
      </w:r>
      <w:r w:rsidR="00911A51">
        <w:rPr>
          <w:rFonts w:ascii="宋体" w:cs="AdobeSongStd-Light" w:hint="eastAsia"/>
          <w:kern w:val="0"/>
          <w:szCs w:val="55"/>
        </w:rPr>
        <w:t>江西，并沿赣江继续</w:t>
      </w:r>
      <w:r w:rsidR="004D6282">
        <w:rPr>
          <w:rFonts w:ascii="宋体" w:cs="AdobeSongStd-Light" w:hint="eastAsia"/>
          <w:kern w:val="0"/>
          <w:szCs w:val="55"/>
        </w:rPr>
        <w:t>走，一直到汀州</w:t>
      </w:r>
      <w:r w:rsidR="00911A51">
        <w:rPr>
          <w:rFonts w:ascii="宋体" w:cs="AdobeSongStd-Light" w:hint="eastAsia"/>
          <w:kern w:val="0"/>
          <w:szCs w:val="55"/>
        </w:rPr>
        <w:t>。</w:t>
      </w:r>
      <w:commentRangeEnd w:id="86"/>
      <w:r w:rsidR="00D3403A">
        <w:rPr>
          <w:rStyle w:val="ae"/>
        </w:rPr>
        <w:commentReference w:id="86"/>
      </w:r>
    </w:p>
    <w:p w14:paraId="200D68DB" w14:textId="77777777" w:rsidR="00532838" w:rsidRDefault="009545ED" w:rsidP="00532838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</w:t>
      </w:r>
      <w:r w:rsidR="00D30D97">
        <w:rPr>
          <w:rFonts w:ascii="宋体" w:cs="AdobeSongStd-Light" w:hint="eastAsia"/>
          <w:kern w:val="0"/>
          <w:szCs w:val="55"/>
        </w:rPr>
        <w:t>但</w:t>
      </w:r>
      <w:r w:rsidR="00BE71B0">
        <w:rPr>
          <w:rFonts w:ascii="宋体" w:cs="AdobeSongStd-Light" w:hint="eastAsia"/>
          <w:kern w:val="0"/>
          <w:szCs w:val="55"/>
        </w:rPr>
        <w:t>如果</w:t>
      </w:r>
      <w:r w:rsidR="00D30D97">
        <w:rPr>
          <w:rFonts w:ascii="宋体" w:cs="AdobeSongStd-Light" w:hint="eastAsia"/>
          <w:kern w:val="0"/>
          <w:szCs w:val="55"/>
        </w:rPr>
        <w:t>火车与轮船缺了一样</w:t>
      </w:r>
      <w:r w:rsidR="00610DC7">
        <w:rPr>
          <w:rFonts w:ascii="宋体" w:cs="AdobeSongStd-Light" w:hint="eastAsia"/>
          <w:kern w:val="0"/>
          <w:szCs w:val="55"/>
        </w:rPr>
        <w:t>，</w:t>
      </w:r>
      <w:r w:rsidR="00D30D97">
        <w:rPr>
          <w:rFonts w:ascii="宋体" w:cs="AdobeSongStd-Light" w:hint="eastAsia"/>
          <w:kern w:val="0"/>
          <w:szCs w:val="55"/>
        </w:rPr>
        <w:t>时间就慢得多啦</w:t>
      </w:r>
      <w:r w:rsidR="00610DC7">
        <w:rPr>
          <w:rFonts w:ascii="宋体" w:cs="AdobeSongStd-Light" w:hint="eastAsia"/>
          <w:kern w:val="0"/>
          <w:szCs w:val="55"/>
        </w:rPr>
        <w:t>。</w:t>
      </w:r>
      <w:commentRangeStart w:id="87"/>
      <w:r w:rsidR="00D30D97">
        <w:rPr>
          <w:rFonts w:ascii="宋体" w:cs="AdobeSongStd-Light" w:hint="eastAsia"/>
          <w:kern w:val="0"/>
          <w:szCs w:val="55"/>
        </w:rPr>
        <w:t xml:space="preserve">1897年之前，北京到天津之间也没有铁路。如果走路得2天，骑马也得1天。但我坐着火车，4个钟头就到啦！ </w:t>
      </w:r>
      <w:r w:rsidR="00D0093B">
        <w:rPr>
          <w:rFonts w:ascii="宋体" w:cs="AdobeSongStd-Light" w:hint="eastAsia"/>
          <w:kern w:val="0"/>
          <w:szCs w:val="55"/>
        </w:rPr>
        <w:t>再</w:t>
      </w:r>
      <w:r w:rsidR="00D30D97">
        <w:rPr>
          <w:rFonts w:ascii="宋体" w:cs="AdobeSongStd-Light" w:hint="eastAsia"/>
          <w:kern w:val="0"/>
          <w:szCs w:val="55"/>
        </w:rPr>
        <w:t>比如</w:t>
      </w:r>
      <w:r w:rsidR="004D6282">
        <w:rPr>
          <w:rFonts w:ascii="宋体" w:cs="AdobeSongStd-Light" w:hint="eastAsia"/>
          <w:kern w:val="0"/>
          <w:szCs w:val="55"/>
        </w:rPr>
        <w:t>1882</w:t>
      </w:r>
      <w:r w:rsidR="00D30D97">
        <w:rPr>
          <w:rFonts w:ascii="宋体" w:cs="AdobeSongStd-Light" w:hint="eastAsia"/>
          <w:kern w:val="0"/>
          <w:szCs w:val="55"/>
        </w:rPr>
        <w:t>年，我</w:t>
      </w:r>
      <w:r w:rsidR="004D6282">
        <w:rPr>
          <w:rFonts w:ascii="宋体" w:cs="AdobeSongStd-Light" w:hint="eastAsia"/>
          <w:kern w:val="0"/>
          <w:szCs w:val="55"/>
        </w:rPr>
        <w:t>从武汉到北京去</w:t>
      </w:r>
      <w:r w:rsidR="00610DC7">
        <w:rPr>
          <w:rFonts w:ascii="宋体" w:cs="AdobeSongStd-Light" w:hint="eastAsia"/>
          <w:kern w:val="0"/>
          <w:szCs w:val="55"/>
        </w:rPr>
        <w:t>。从武汉</w:t>
      </w:r>
      <w:r w:rsidR="00D30D97">
        <w:rPr>
          <w:rFonts w:ascii="宋体" w:cs="AdobeSongStd-Light" w:hint="eastAsia"/>
          <w:kern w:val="0"/>
          <w:szCs w:val="55"/>
        </w:rPr>
        <w:t>坐船到</w:t>
      </w:r>
      <w:r w:rsidR="00610DC7">
        <w:rPr>
          <w:rFonts w:ascii="宋体" w:cs="AdobeSongStd-Light" w:hint="eastAsia"/>
          <w:kern w:val="0"/>
          <w:szCs w:val="55"/>
        </w:rPr>
        <w:t>上海</w:t>
      </w:r>
      <w:r w:rsidR="00D30D97">
        <w:rPr>
          <w:rFonts w:ascii="宋体" w:cs="AdobeSongStd-Light" w:hint="eastAsia"/>
          <w:kern w:val="0"/>
          <w:szCs w:val="55"/>
        </w:rPr>
        <w:t>，上海坐船</w:t>
      </w:r>
      <w:r w:rsidR="004D6282">
        <w:rPr>
          <w:rFonts w:ascii="宋体" w:cs="AdobeSongStd-Light" w:hint="eastAsia"/>
          <w:kern w:val="0"/>
          <w:szCs w:val="55"/>
        </w:rPr>
        <w:t>到</w:t>
      </w:r>
      <w:r w:rsidR="00610DC7">
        <w:rPr>
          <w:rFonts w:ascii="宋体" w:cs="AdobeSongStd-Light" w:hint="eastAsia"/>
          <w:kern w:val="0"/>
          <w:szCs w:val="55"/>
        </w:rPr>
        <w:t>天津</w:t>
      </w:r>
      <w:r w:rsidR="00D30D97">
        <w:rPr>
          <w:rFonts w:ascii="宋体" w:cs="AdobeSongStd-Light" w:hint="eastAsia"/>
          <w:kern w:val="0"/>
          <w:szCs w:val="55"/>
        </w:rPr>
        <w:t>，再从天津走到北京。一共花了8天。而北京到天津之间就走了2天</w:t>
      </w:r>
      <w:commentRangeEnd w:id="87"/>
      <w:r w:rsidR="00D3403A">
        <w:rPr>
          <w:rStyle w:val="ae"/>
        </w:rPr>
        <w:commentReference w:id="87"/>
      </w:r>
      <w:r w:rsidR="00D30D97">
        <w:rPr>
          <w:rFonts w:ascii="宋体" w:cs="AdobeSongStd-Light" w:hint="eastAsia"/>
          <w:kern w:val="0"/>
          <w:szCs w:val="55"/>
        </w:rPr>
        <w:t>。</w:t>
      </w:r>
      <w:r w:rsidR="004D6282">
        <w:rPr>
          <w:rFonts w:ascii="宋体" w:cs="AdobeSongStd-Light" w:hint="eastAsia"/>
          <w:kern w:val="0"/>
          <w:szCs w:val="55"/>
        </w:rPr>
        <w:t>1903</w:t>
      </w:r>
      <w:r w:rsidR="009D615F">
        <w:rPr>
          <w:rFonts w:ascii="宋体" w:cs="AdobeSongStd-Light" w:hint="eastAsia"/>
          <w:kern w:val="0"/>
          <w:szCs w:val="55"/>
        </w:rPr>
        <w:t>年，</w:t>
      </w:r>
      <w:r w:rsidR="00D30D97">
        <w:rPr>
          <w:rFonts w:ascii="宋体" w:cs="AdobeSongStd-Light" w:hint="eastAsia"/>
          <w:kern w:val="0"/>
          <w:szCs w:val="55"/>
        </w:rPr>
        <w:t>我又</w:t>
      </w:r>
      <w:r w:rsidR="004D6282">
        <w:rPr>
          <w:rFonts w:ascii="宋体" w:cs="AdobeSongStd-Light" w:hint="eastAsia"/>
          <w:kern w:val="0"/>
          <w:szCs w:val="55"/>
        </w:rPr>
        <w:t>从北京去河南开封出差</w:t>
      </w:r>
      <w:r w:rsidR="009D615F">
        <w:rPr>
          <w:rFonts w:ascii="宋体" w:cs="AdobeSongStd-Light" w:hint="eastAsia"/>
          <w:kern w:val="0"/>
          <w:szCs w:val="55"/>
        </w:rPr>
        <w:t>。</w:t>
      </w:r>
      <w:r w:rsidR="00C828AD">
        <w:rPr>
          <w:rFonts w:ascii="宋体" w:cs="AdobeSongStd-Light" w:hint="eastAsia"/>
          <w:kern w:val="0"/>
          <w:szCs w:val="55"/>
        </w:rPr>
        <w:t>下午</w:t>
      </w:r>
      <w:r w:rsidR="00D30D97">
        <w:rPr>
          <w:rFonts w:ascii="宋体" w:cs="AdobeSongStd-Light" w:hint="eastAsia"/>
          <w:kern w:val="0"/>
          <w:szCs w:val="55"/>
        </w:rPr>
        <w:t>1</w:t>
      </w:r>
      <w:r w:rsidR="004D6282">
        <w:rPr>
          <w:rFonts w:ascii="宋体" w:cs="AdobeSongStd-Light" w:hint="eastAsia"/>
          <w:kern w:val="0"/>
          <w:szCs w:val="55"/>
        </w:rPr>
        <w:t>点</w:t>
      </w:r>
      <w:r w:rsidR="00D30D97">
        <w:rPr>
          <w:rFonts w:ascii="宋体" w:cs="AdobeSongStd-Light" w:hint="eastAsia"/>
          <w:kern w:val="0"/>
          <w:szCs w:val="55"/>
        </w:rPr>
        <w:t>30</w:t>
      </w:r>
      <w:r w:rsidR="00C828AD">
        <w:rPr>
          <w:rFonts w:ascii="宋体" w:cs="AdobeSongStd-Light" w:hint="eastAsia"/>
          <w:kern w:val="0"/>
          <w:szCs w:val="55"/>
        </w:rPr>
        <w:t>从北京登上火车，当晚</w:t>
      </w:r>
      <w:r w:rsidR="004D6282">
        <w:rPr>
          <w:rFonts w:ascii="宋体" w:cs="AdobeSongStd-Light" w:hint="eastAsia"/>
          <w:kern w:val="0"/>
          <w:szCs w:val="55"/>
        </w:rPr>
        <w:t>就到了河北</w:t>
      </w:r>
      <w:r w:rsidR="00C828AD">
        <w:rPr>
          <w:rFonts w:ascii="宋体" w:cs="AdobeSongStd-Light" w:hint="eastAsia"/>
          <w:kern w:val="0"/>
          <w:szCs w:val="55"/>
        </w:rPr>
        <w:t>保定。</w:t>
      </w:r>
      <w:r w:rsidR="004D6282">
        <w:rPr>
          <w:rFonts w:ascii="宋体" w:cs="AdobeSongStd-Light" w:hint="eastAsia"/>
          <w:kern w:val="0"/>
          <w:szCs w:val="55"/>
        </w:rPr>
        <w:t>休息</w:t>
      </w:r>
      <w:r w:rsidR="00C828AD">
        <w:rPr>
          <w:rFonts w:ascii="宋体" w:cs="AdobeSongStd-Light" w:hint="eastAsia"/>
          <w:kern w:val="0"/>
          <w:szCs w:val="55"/>
        </w:rPr>
        <w:t>一晚后，</w:t>
      </w:r>
      <w:r w:rsidR="00D30D97">
        <w:rPr>
          <w:rFonts w:ascii="宋体" w:cs="AdobeSongStd-Light" w:hint="eastAsia"/>
          <w:kern w:val="0"/>
          <w:szCs w:val="55"/>
        </w:rPr>
        <w:t>前面没有火车可以坐了，就只有走路了，居然</w:t>
      </w:r>
      <w:r w:rsidR="004D6282">
        <w:rPr>
          <w:rFonts w:ascii="宋体" w:cs="AdobeSongStd-Light" w:hint="eastAsia"/>
          <w:kern w:val="0"/>
          <w:szCs w:val="55"/>
        </w:rPr>
        <w:t>花了</w:t>
      </w:r>
      <w:r w:rsidR="00D30D97">
        <w:rPr>
          <w:rFonts w:ascii="宋体" w:cs="AdobeSongStd-Light" w:hint="eastAsia"/>
          <w:kern w:val="0"/>
          <w:szCs w:val="55"/>
        </w:rPr>
        <w:t>15</w:t>
      </w:r>
      <w:r w:rsidR="004D6282">
        <w:rPr>
          <w:rFonts w:ascii="宋体" w:cs="AdobeSongStd-Light" w:hint="eastAsia"/>
          <w:kern w:val="0"/>
          <w:szCs w:val="55"/>
        </w:rPr>
        <w:t>天从保定走到开封。而整个旅程加起来一共才</w:t>
      </w:r>
      <w:r w:rsidR="00033289">
        <w:rPr>
          <w:rFonts w:ascii="宋体" w:cs="AdobeSongStd-Light" w:hint="eastAsia"/>
          <w:kern w:val="0"/>
          <w:szCs w:val="55"/>
        </w:rPr>
        <w:t>花</w:t>
      </w:r>
      <w:r w:rsidR="004D6282">
        <w:rPr>
          <w:rFonts w:ascii="宋体" w:cs="AdobeSongStd-Light" w:hint="eastAsia"/>
          <w:kern w:val="0"/>
          <w:szCs w:val="55"/>
        </w:rPr>
        <w:t>了</w:t>
      </w:r>
      <w:r w:rsidR="00D30D97">
        <w:rPr>
          <w:rFonts w:ascii="宋体" w:cs="AdobeSongStd-Light" w:hint="eastAsia"/>
          <w:kern w:val="0"/>
          <w:szCs w:val="55"/>
        </w:rPr>
        <w:t>16</w:t>
      </w:r>
      <w:r w:rsidR="004D6282">
        <w:rPr>
          <w:rFonts w:ascii="宋体" w:cs="AdobeSongStd-Light" w:hint="eastAsia"/>
          <w:kern w:val="0"/>
          <w:szCs w:val="55"/>
        </w:rPr>
        <w:t>天</w:t>
      </w:r>
    </w:p>
    <w:p w14:paraId="3D7C4DB6" w14:textId="77777777" w:rsidR="00174BB4" w:rsidRDefault="00174BB4" w:rsidP="00532838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</w:t>
      </w:r>
      <w:r w:rsidR="005968FD">
        <w:rPr>
          <w:rFonts w:ascii="宋体" w:cs="AdobeSongStd-Light" w:hint="eastAsia"/>
          <w:kern w:val="0"/>
          <w:szCs w:val="55"/>
        </w:rPr>
        <w:t>要是火车、轮船都没有呢？那就等着受罪吧。</w:t>
      </w:r>
      <w:r w:rsidR="004D6282">
        <w:rPr>
          <w:rFonts w:ascii="宋体" w:cs="AdobeSongStd-Light" w:hint="eastAsia"/>
          <w:kern w:val="0"/>
          <w:szCs w:val="55"/>
        </w:rPr>
        <w:t>1858年</w:t>
      </w:r>
      <w:r>
        <w:rPr>
          <w:rFonts w:ascii="宋体" w:cs="AdobeSongStd-Light" w:hint="eastAsia"/>
          <w:kern w:val="0"/>
          <w:szCs w:val="55"/>
        </w:rPr>
        <w:t>，</w:t>
      </w:r>
      <w:r w:rsidR="004D6282">
        <w:rPr>
          <w:rFonts w:ascii="宋体" w:cs="AdobeSongStd-Light" w:hint="eastAsia"/>
          <w:kern w:val="0"/>
          <w:szCs w:val="55"/>
        </w:rPr>
        <w:t>后来曾经给皇帝当过老师的</w:t>
      </w:r>
      <w:r>
        <w:rPr>
          <w:rFonts w:ascii="宋体" w:cs="AdobeSongStd-Light" w:hint="eastAsia"/>
          <w:kern w:val="0"/>
          <w:szCs w:val="55"/>
        </w:rPr>
        <w:t>翁同龢</w:t>
      </w:r>
      <w:r w:rsidR="005968FD">
        <w:rPr>
          <w:rFonts w:ascii="宋体" w:cs="AdobeSongStd-Light" w:hint="eastAsia"/>
          <w:kern w:val="0"/>
          <w:szCs w:val="55"/>
        </w:rPr>
        <w:t>翁师傅</w:t>
      </w:r>
      <w:r w:rsidR="004D6282">
        <w:rPr>
          <w:rFonts w:ascii="宋体" w:cs="AdobeSongStd-Light" w:hint="eastAsia"/>
          <w:kern w:val="0"/>
          <w:szCs w:val="55"/>
        </w:rPr>
        <w:t>从北京去西安出差，全程都靠“11路”。一共花了</w:t>
      </w:r>
      <w:r w:rsidR="005968FD">
        <w:rPr>
          <w:rFonts w:ascii="宋体" w:cs="AdobeSongStd-Light" w:hint="eastAsia"/>
          <w:kern w:val="0"/>
          <w:szCs w:val="55"/>
        </w:rPr>
        <w:t>26</w:t>
      </w:r>
      <w:r w:rsidR="004D6282">
        <w:rPr>
          <w:rFonts w:ascii="宋体" w:cs="AdobeSongStd-Light" w:hint="eastAsia"/>
          <w:kern w:val="0"/>
          <w:szCs w:val="55"/>
        </w:rPr>
        <w:t>天</w:t>
      </w:r>
      <w:r>
        <w:rPr>
          <w:rFonts w:ascii="宋体" w:cs="AdobeSongStd-Light" w:hint="eastAsia"/>
          <w:kern w:val="0"/>
          <w:szCs w:val="55"/>
        </w:rPr>
        <w:t>。</w:t>
      </w:r>
      <w:r w:rsidR="004D6282">
        <w:rPr>
          <w:rFonts w:ascii="宋体" w:cs="AdobeSongStd-Light" w:hint="eastAsia"/>
          <w:kern w:val="0"/>
          <w:szCs w:val="55"/>
        </w:rPr>
        <w:t>这么一比较，</w:t>
      </w:r>
      <w:r w:rsidR="005968FD">
        <w:rPr>
          <w:rFonts w:ascii="宋体" w:cs="AdobeSongStd-Light" w:hint="eastAsia"/>
          <w:kern w:val="0"/>
          <w:szCs w:val="55"/>
        </w:rPr>
        <w:t>你说我能不觉得满意吗？而且火车和轮船的舒适度也不是以前可以比的。以前出门坐车或者骑马，一路那个颠簸啊！那就不用提了！五脏六腑翻江倒海，吃点什么都得给你晃荡出来，甚至连胆汁都未必存得住。但这次出门，新的交通工具真是平稳极了。即使是在波涛汹涌的海上坐船，也稳得和在平地上站着一样。吃嘛嘛香，倒头就谁！这舒畅的感觉，根本停不下来！</w:t>
      </w:r>
    </w:p>
    <w:p w14:paraId="64BE02C7" w14:textId="77777777" w:rsidR="00187EF6" w:rsidRDefault="00187EF6" w:rsidP="00AB512F">
      <w:pPr>
        <w:spacing w:line="360" w:lineRule="auto"/>
        <w:ind w:firstLineChars="200" w:firstLine="454"/>
        <w:jc w:val="left"/>
        <w:rPr>
          <w:rFonts w:ascii="宋体" w:cs="AdobeSongStd-Light"/>
          <w:b/>
          <w:kern w:val="0"/>
          <w:szCs w:val="55"/>
        </w:rPr>
      </w:pPr>
      <w:r w:rsidRPr="00187EF6">
        <w:rPr>
          <w:rFonts w:ascii="宋体" w:cs="AdobeSongStd-Light" w:hint="eastAsia"/>
          <w:b/>
          <w:kern w:val="0"/>
          <w:szCs w:val="55"/>
        </w:rPr>
        <w:t>2、西餐厅里好惬意</w:t>
      </w:r>
      <w:r w:rsidR="009E71D2" w:rsidRPr="00187EF6">
        <w:rPr>
          <w:rFonts w:ascii="宋体" w:cs="AdobeSongStd-Light" w:hint="eastAsia"/>
          <w:b/>
          <w:kern w:val="0"/>
          <w:szCs w:val="55"/>
        </w:rPr>
        <w:t xml:space="preserve"> </w:t>
      </w:r>
    </w:p>
    <w:p w14:paraId="687D66F4" w14:textId="77777777" w:rsidR="00187EF6" w:rsidRDefault="00E228C2" w:rsidP="00187EF6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commentRangeStart w:id="88"/>
      <w:r>
        <w:rPr>
          <w:rFonts w:ascii="宋体" w:cs="AdobeSongStd-Light" w:hint="eastAsia"/>
          <w:kern w:val="0"/>
          <w:szCs w:val="55"/>
        </w:rPr>
        <w:t>说完了行，那还得再说说吃，谁让咱泱泱中华是个吃货横行的国度呢</w:t>
      </w:r>
      <w:commentRangeEnd w:id="88"/>
      <w:r w:rsidR="00CF127B">
        <w:rPr>
          <w:rStyle w:val="ae"/>
        </w:rPr>
        <w:commentReference w:id="88"/>
      </w:r>
      <w:r>
        <w:rPr>
          <w:rFonts w:ascii="宋体" w:cs="AdobeSongStd-Light" w:hint="eastAsia"/>
          <w:kern w:val="0"/>
          <w:szCs w:val="55"/>
        </w:rPr>
        <w:t>！我之前说过，这次出来一个很重要的目的就是开洋荤。吃的方面怎么开洋荤呢？当然就是吃西餐啦！当然，我也知道，许多国人</w:t>
      </w:r>
      <w:r w:rsidR="00187EF6">
        <w:rPr>
          <w:rFonts w:ascii="宋体" w:cs="AdobeSongStd-Light" w:hint="eastAsia"/>
          <w:kern w:val="0"/>
          <w:szCs w:val="55"/>
        </w:rPr>
        <w:t>刚接触西餐时，</w:t>
      </w:r>
      <w:r>
        <w:rPr>
          <w:rFonts w:ascii="宋体" w:cs="AdobeSongStd-Light" w:hint="eastAsia"/>
          <w:kern w:val="0"/>
          <w:szCs w:val="55"/>
        </w:rPr>
        <w:t>不熟悉人家的规矩，结果把开洋荤变成了出洋相。最常见的就是</w:t>
      </w:r>
      <w:r w:rsidR="00187EF6">
        <w:rPr>
          <w:rFonts w:ascii="宋体" w:cs="AdobeSongStd-Light" w:hint="eastAsia"/>
          <w:kern w:val="0"/>
          <w:szCs w:val="55"/>
        </w:rPr>
        <w:t>分不清哪只手拿刀哪只手拿叉</w:t>
      </w:r>
      <w:r>
        <w:rPr>
          <w:rFonts w:ascii="宋体" w:cs="AdobeSongStd-Light" w:hint="eastAsia"/>
          <w:kern w:val="0"/>
          <w:szCs w:val="55"/>
        </w:rPr>
        <w:t>。就是有的大官也不例外。比如，据说李鸿章李中堂在英国时，</w:t>
      </w:r>
      <w:r w:rsidR="00187EF6">
        <w:rPr>
          <w:rFonts w:ascii="宋体" w:cs="AdobeSongStd-Light" w:hint="eastAsia"/>
          <w:kern w:val="0"/>
          <w:szCs w:val="55"/>
        </w:rPr>
        <w:t>把吃完水果后洗手用的水</w:t>
      </w:r>
      <w:r>
        <w:rPr>
          <w:rFonts w:ascii="宋体" w:cs="AdobeSongStd-Light" w:hint="eastAsia"/>
          <w:kern w:val="0"/>
          <w:szCs w:val="55"/>
        </w:rPr>
        <w:t>，当白开水给</w:t>
      </w:r>
      <w:r w:rsidR="00187EF6">
        <w:rPr>
          <w:rFonts w:ascii="宋体" w:cs="AdobeSongStd-Light" w:hint="eastAsia"/>
          <w:kern w:val="0"/>
          <w:szCs w:val="55"/>
        </w:rPr>
        <w:t>喝掉</w:t>
      </w:r>
      <w:r>
        <w:rPr>
          <w:rFonts w:ascii="宋体" w:cs="AdobeSongStd-Light" w:hint="eastAsia"/>
          <w:kern w:val="0"/>
          <w:szCs w:val="55"/>
        </w:rPr>
        <w:t>了</w:t>
      </w:r>
      <w:r w:rsidR="00187EF6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听说</w:t>
      </w:r>
      <w:commentRangeStart w:id="89"/>
      <w:r>
        <w:rPr>
          <w:rFonts w:ascii="宋体" w:cs="AdobeSongStd-Light" w:hint="eastAsia"/>
          <w:kern w:val="0"/>
          <w:szCs w:val="55"/>
        </w:rPr>
        <w:t>林则徐</w:t>
      </w:r>
      <w:commentRangeEnd w:id="89"/>
      <w:r w:rsidR="00B11CA1">
        <w:rPr>
          <w:rStyle w:val="ae"/>
        </w:rPr>
        <w:commentReference w:id="89"/>
      </w:r>
      <w:r>
        <w:rPr>
          <w:rFonts w:ascii="宋体" w:cs="AdobeSongStd-Light" w:hint="eastAsia"/>
          <w:kern w:val="0"/>
          <w:szCs w:val="55"/>
        </w:rPr>
        <w:t>大人更搞笑。第一次吃西餐时，看到冰淇淋，不认识。看它冒着烟，以为肯定烫得不得了，在那用嘴吹啊吹啊，半天都不敢吃。不过，这些段子也有点“黑”得过分了。其实我们那时候</w:t>
      </w:r>
      <w:r w:rsidR="00187EF6">
        <w:rPr>
          <w:rFonts w:ascii="宋体" w:cs="AdobeSongStd-Light" w:hint="eastAsia"/>
          <w:kern w:val="0"/>
          <w:szCs w:val="55"/>
        </w:rPr>
        <w:t>许多</w:t>
      </w:r>
      <w:r w:rsidR="00163C7A">
        <w:rPr>
          <w:rFonts w:ascii="宋体" w:cs="AdobeSongStd-Light" w:hint="eastAsia"/>
          <w:kern w:val="0"/>
          <w:szCs w:val="55"/>
        </w:rPr>
        <w:t>人</w:t>
      </w:r>
      <w:r w:rsidR="00187EF6">
        <w:rPr>
          <w:rFonts w:ascii="宋体" w:cs="AdobeSongStd-Light" w:hint="eastAsia"/>
          <w:kern w:val="0"/>
          <w:szCs w:val="55"/>
        </w:rPr>
        <w:t>对西餐已经十分熟悉</w:t>
      </w:r>
      <w:r>
        <w:rPr>
          <w:rFonts w:ascii="宋体" w:cs="AdobeSongStd-Light" w:hint="eastAsia"/>
          <w:kern w:val="0"/>
          <w:szCs w:val="55"/>
        </w:rPr>
        <w:t>。至少</w:t>
      </w:r>
      <w:r w:rsidR="00187EF6">
        <w:rPr>
          <w:rFonts w:ascii="宋体" w:cs="AdobeSongStd-Light" w:hint="eastAsia"/>
          <w:kern w:val="0"/>
          <w:szCs w:val="55"/>
        </w:rPr>
        <w:t>北京的</w:t>
      </w:r>
      <w:r>
        <w:rPr>
          <w:rFonts w:ascii="宋体" w:cs="AdobeSongStd-Light" w:hint="eastAsia"/>
          <w:kern w:val="0"/>
          <w:szCs w:val="55"/>
        </w:rPr>
        <w:t>很多</w:t>
      </w:r>
      <w:r w:rsidR="00187EF6">
        <w:rPr>
          <w:rFonts w:ascii="宋体" w:cs="AdobeSongStd-Light" w:hint="eastAsia"/>
          <w:kern w:val="0"/>
          <w:szCs w:val="55"/>
        </w:rPr>
        <w:t>官员请客都得吃西餐，喝酒都得是白兰地或者啤酒。</w:t>
      </w:r>
      <w:r>
        <w:rPr>
          <w:rFonts w:ascii="宋体" w:cs="AdobeSongStd-Light" w:hint="eastAsia"/>
          <w:kern w:val="0"/>
          <w:szCs w:val="55"/>
        </w:rPr>
        <w:t>当然，到了上海就更是这样了。我</w:t>
      </w:r>
      <w:r w:rsidR="00187EF6">
        <w:rPr>
          <w:rFonts w:ascii="宋体" w:cs="AdobeSongStd-Light" w:hint="eastAsia"/>
          <w:kern w:val="0"/>
          <w:szCs w:val="55"/>
        </w:rPr>
        <w:t>在上海就</w:t>
      </w:r>
      <w:r>
        <w:rPr>
          <w:rFonts w:ascii="宋体" w:cs="AdobeSongStd-Light" w:hint="eastAsia"/>
          <w:kern w:val="0"/>
          <w:szCs w:val="55"/>
        </w:rPr>
        <w:t>“搓”</w:t>
      </w:r>
      <w:r w:rsidR="00187EF6">
        <w:rPr>
          <w:rFonts w:ascii="宋体" w:cs="AdobeSongStd-Light" w:hint="eastAsia"/>
          <w:kern w:val="0"/>
          <w:szCs w:val="55"/>
        </w:rPr>
        <w:t>了好几顿西餐</w:t>
      </w:r>
      <w:r>
        <w:rPr>
          <w:rFonts w:ascii="宋体" w:cs="AdobeSongStd-Light" w:hint="eastAsia"/>
          <w:kern w:val="0"/>
          <w:szCs w:val="55"/>
        </w:rPr>
        <w:t>呢</w:t>
      </w:r>
      <w:r w:rsidR="00187EF6">
        <w:rPr>
          <w:rFonts w:ascii="宋体" w:cs="AdobeSongStd-Light" w:hint="eastAsia"/>
          <w:kern w:val="0"/>
          <w:szCs w:val="55"/>
        </w:rPr>
        <w:t>。9月13号一到上海就先吃了一顿，接下来两天又各吃一顿</w:t>
      </w:r>
      <w:r w:rsidR="00B362B5">
        <w:rPr>
          <w:rFonts w:ascii="宋体" w:cs="AdobeSongStd-Light" w:hint="eastAsia"/>
          <w:kern w:val="0"/>
          <w:szCs w:val="55"/>
        </w:rPr>
        <w:t>，</w:t>
      </w:r>
      <w:r w:rsidR="00187EF6">
        <w:rPr>
          <w:rFonts w:ascii="宋体" w:cs="AdobeSongStd-Light" w:hint="eastAsia"/>
          <w:kern w:val="0"/>
          <w:szCs w:val="55"/>
        </w:rPr>
        <w:t>11月2号外出喝完茶后再吃一顿。去的也都是像一家春、万家春、一品香之类在当时很有名的馆子。</w:t>
      </w:r>
      <w:r w:rsidR="00FF64EF">
        <w:rPr>
          <w:rFonts w:ascii="宋体" w:cs="AdobeSongStd-Light" w:hint="eastAsia"/>
          <w:kern w:val="0"/>
          <w:szCs w:val="55"/>
        </w:rPr>
        <w:t>单</w:t>
      </w:r>
      <w:r>
        <w:rPr>
          <w:rFonts w:ascii="宋体" w:cs="AdobeSongStd-Light" w:hint="eastAsia"/>
          <w:kern w:val="0"/>
          <w:szCs w:val="55"/>
        </w:rPr>
        <w:t>是从这吃的频率来看，我当时其实也不太把吃西餐当成特别神秘的事了。</w:t>
      </w:r>
      <w:r w:rsidR="00187EF6">
        <w:rPr>
          <w:rFonts w:ascii="宋体" w:cs="AdobeSongStd-Light" w:hint="eastAsia"/>
          <w:kern w:val="0"/>
          <w:szCs w:val="55"/>
        </w:rPr>
        <w:t>其他一些</w:t>
      </w:r>
      <w:r>
        <w:rPr>
          <w:rFonts w:ascii="宋体" w:cs="AdobeSongStd-Light" w:hint="eastAsia"/>
          <w:kern w:val="0"/>
          <w:szCs w:val="55"/>
        </w:rPr>
        <w:t>人</w:t>
      </w:r>
      <w:r w:rsidR="00187EF6">
        <w:rPr>
          <w:rFonts w:ascii="宋体" w:cs="AdobeSongStd-Light" w:hint="eastAsia"/>
          <w:kern w:val="0"/>
          <w:szCs w:val="55"/>
        </w:rPr>
        <w:t>也差不多。比如</w:t>
      </w:r>
      <w:r>
        <w:rPr>
          <w:rFonts w:ascii="宋体" w:cs="AdobeSongStd-Light" w:hint="eastAsia"/>
          <w:kern w:val="0"/>
          <w:szCs w:val="55"/>
        </w:rPr>
        <w:t>著名的传媒人</w:t>
      </w:r>
      <w:r w:rsidR="00DC72A3">
        <w:rPr>
          <w:rFonts w:ascii="宋体" w:cs="AdobeSongStd-Light" w:hint="eastAsia"/>
          <w:kern w:val="0"/>
          <w:szCs w:val="55"/>
        </w:rPr>
        <w:t>王韬就</w:t>
      </w:r>
      <w:r w:rsidR="00187EF6">
        <w:rPr>
          <w:rFonts w:ascii="宋体" w:cs="AdobeSongStd-Light" w:hint="eastAsia"/>
          <w:kern w:val="0"/>
          <w:szCs w:val="55"/>
        </w:rPr>
        <w:t>经常在</w:t>
      </w:r>
      <w:r w:rsidR="00DC72A3">
        <w:rPr>
          <w:rFonts w:ascii="宋体" w:cs="AdobeSongStd-Light" w:hint="eastAsia"/>
          <w:kern w:val="0"/>
          <w:szCs w:val="55"/>
        </w:rPr>
        <w:t>万家春</w:t>
      </w:r>
      <w:r w:rsidR="00187EF6">
        <w:rPr>
          <w:rFonts w:ascii="宋体" w:cs="AdobeSongStd-Light" w:hint="eastAsia"/>
          <w:kern w:val="0"/>
          <w:szCs w:val="55"/>
        </w:rPr>
        <w:t>西餐馆存一</w:t>
      </w:r>
      <w:r>
        <w:rPr>
          <w:rFonts w:ascii="宋体" w:cs="AdobeSongStd-Light" w:hint="eastAsia"/>
          <w:kern w:val="0"/>
          <w:szCs w:val="55"/>
        </w:rPr>
        <w:t>笔钱</w:t>
      </w:r>
      <w:r w:rsidR="00187EF6">
        <w:rPr>
          <w:rFonts w:ascii="宋体" w:cs="AdobeSongStd-Light" w:hint="eastAsia"/>
          <w:kern w:val="0"/>
          <w:szCs w:val="55"/>
        </w:rPr>
        <w:t>，然后时不时地请朋友来大吃一顿</w:t>
      </w:r>
      <w:r w:rsidR="00DC72A3">
        <w:rPr>
          <w:rFonts w:ascii="宋体" w:cs="AdobeSongStd-Light" w:hint="eastAsia"/>
          <w:kern w:val="0"/>
          <w:szCs w:val="55"/>
        </w:rPr>
        <w:t>。</w:t>
      </w:r>
      <w:r w:rsidR="00E3307D">
        <w:rPr>
          <w:rFonts w:ascii="宋体" w:cs="AdobeSongStd-Light" w:hint="eastAsia"/>
          <w:kern w:val="0"/>
          <w:szCs w:val="55"/>
        </w:rPr>
        <w:t>不过，吃西餐时的那份环境和情调还是让人觉得很有意思的呀！</w:t>
      </w:r>
    </w:p>
    <w:p w14:paraId="2DE3969A" w14:textId="77777777" w:rsidR="00AB2075" w:rsidRDefault="00187EF6" w:rsidP="00187EF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hAnsi="Times New Roman" w:cs="AdobeSongStd-Light"/>
          <w:sz w:val="21"/>
          <w:szCs w:val="55"/>
        </w:rPr>
      </w:pPr>
      <w:r>
        <w:rPr>
          <w:rFonts w:cs="AdobeSongStd-Light" w:hint="eastAsia"/>
          <w:szCs w:val="55"/>
        </w:rPr>
        <w:t xml:space="preserve">  </w:t>
      </w:r>
      <w:r w:rsidR="00E3307D">
        <w:rPr>
          <w:rFonts w:cs="AdobeSongStd-Light" w:hint="eastAsia"/>
          <w:szCs w:val="55"/>
        </w:rPr>
        <w:t xml:space="preserve"> </w:t>
      </w:r>
      <w:r w:rsidR="00AB2075">
        <w:rPr>
          <w:rFonts w:cs="AdobeSongStd-Light" w:hint="eastAsia"/>
          <w:szCs w:val="55"/>
        </w:rPr>
        <w:t xml:space="preserve"> </w:t>
      </w:r>
      <w:r w:rsidR="00AB2075">
        <w:rPr>
          <w:rFonts w:hAnsi="Times New Roman" w:cs="AdobeSongStd-Light" w:hint="eastAsia"/>
          <w:sz w:val="21"/>
          <w:szCs w:val="55"/>
        </w:rPr>
        <w:t>下面再给你们说说吃了些啥。别看我们吃得挺欢畅，但西餐里真正的好菜色，</w:t>
      </w:r>
      <w:r w:rsidRPr="00187EF6">
        <w:rPr>
          <w:rFonts w:hAnsi="Times New Roman" w:cs="AdobeSongStd-Light" w:hint="eastAsia"/>
          <w:sz w:val="21"/>
          <w:szCs w:val="55"/>
        </w:rPr>
        <w:t>像</w:t>
      </w:r>
      <w:r w:rsidR="00AB2075">
        <w:rPr>
          <w:rFonts w:hAnsi="Times New Roman" w:cs="AdobeSongStd-Light" w:hint="eastAsia"/>
          <w:sz w:val="21"/>
          <w:szCs w:val="55"/>
        </w:rPr>
        <w:t>什么</w:t>
      </w:r>
      <w:r w:rsidRPr="00187EF6">
        <w:rPr>
          <w:rFonts w:hAnsi="Times New Roman" w:cs="AdobeSongStd-Light" w:hint="eastAsia"/>
          <w:sz w:val="21"/>
          <w:szCs w:val="55"/>
        </w:rPr>
        <w:t>鹅肝、黑松露、</w:t>
      </w:r>
      <w:r w:rsidR="00AB2075">
        <w:rPr>
          <w:rFonts w:hAnsi="Times New Roman" w:cs="AdobeSongStd-Light" w:hint="eastAsia"/>
          <w:sz w:val="21"/>
          <w:szCs w:val="55"/>
        </w:rPr>
        <w:t>菲力</w:t>
      </w:r>
      <w:r w:rsidRPr="00187EF6">
        <w:rPr>
          <w:rFonts w:hAnsi="Times New Roman" w:cs="AdobeSongStd-Light" w:hint="eastAsia"/>
          <w:sz w:val="21"/>
          <w:szCs w:val="55"/>
        </w:rPr>
        <w:t>牛排</w:t>
      </w:r>
      <w:r w:rsidR="00AB2075">
        <w:rPr>
          <w:rFonts w:hAnsi="Times New Roman" w:cs="AdobeSongStd-Light" w:hint="eastAsia"/>
          <w:sz w:val="21"/>
          <w:szCs w:val="55"/>
        </w:rPr>
        <w:t>啊什么的我们基本没吃过</w:t>
      </w:r>
      <w:r w:rsidRPr="00187EF6">
        <w:rPr>
          <w:rFonts w:hAnsi="Times New Roman" w:cs="AdobeSongStd-Light" w:hint="eastAsia"/>
          <w:sz w:val="21"/>
          <w:szCs w:val="55"/>
        </w:rPr>
        <w:t>。</w:t>
      </w:r>
      <w:r w:rsidR="00AB2075">
        <w:rPr>
          <w:rFonts w:hAnsi="Times New Roman" w:cs="AdobeSongStd-Light" w:hint="eastAsia"/>
          <w:sz w:val="21"/>
          <w:szCs w:val="55"/>
        </w:rPr>
        <w:t>吃得比较多的</w:t>
      </w:r>
      <w:r>
        <w:rPr>
          <w:rFonts w:hAnsi="Times New Roman" w:cs="AdobeSongStd-Light" w:hint="eastAsia"/>
          <w:sz w:val="21"/>
          <w:szCs w:val="55"/>
        </w:rPr>
        <w:t>是</w:t>
      </w:r>
      <w:r w:rsidRPr="00187EF6">
        <w:rPr>
          <w:rFonts w:hAnsi="Times New Roman" w:cs="AdobeSongStd-Light" w:hint="eastAsia"/>
          <w:sz w:val="21"/>
          <w:szCs w:val="55"/>
        </w:rPr>
        <w:t>像</w:t>
      </w:r>
      <w:r w:rsidRPr="00187EF6">
        <w:rPr>
          <w:rFonts w:hAnsi="Times New Roman" w:cs="AdobeSongStd-Light"/>
          <w:sz w:val="21"/>
          <w:szCs w:val="55"/>
        </w:rPr>
        <w:t>蘑菇鸡肉卷</w:t>
      </w:r>
      <w:r w:rsidR="00AB2075">
        <w:rPr>
          <w:rFonts w:hAnsi="Times New Roman" w:cs="AdobeSongStd-Light" w:hint="eastAsia"/>
          <w:sz w:val="21"/>
          <w:szCs w:val="55"/>
        </w:rPr>
        <w:t>、</w:t>
      </w:r>
      <w:r w:rsidRPr="00187EF6">
        <w:rPr>
          <w:rFonts w:hAnsi="Times New Roman" w:cs="AdobeSongStd-Light"/>
          <w:sz w:val="21"/>
          <w:szCs w:val="55"/>
        </w:rPr>
        <w:t>葡国鸡</w:t>
      </w:r>
      <w:r w:rsidR="00AB2075">
        <w:rPr>
          <w:rFonts w:hAnsi="Times New Roman" w:cs="AdobeSongStd-Light" w:hint="eastAsia"/>
          <w:sz w:val="21"/>
          <w:szCs w:val="55"/>
        </w:rPr>
        <w:t>、</w:t>
      </w:r>
      <w:r w:rsidRPr="00187EF6">
        <w:rPr>
          <w:rFonts w:hAnsi="Times New Roman" w:cs="AdobeSongStd-Light"/>
          <w:sz w:val="21"/>
          <w:szCs w:val="55"/>
        </w:rPr>
        <w:t>土豆色拉</w:t>
      </w:r>
      <w:r w:rsidR="00AB2075">
        <w:rPr>
          <w:rFonts w:hAnsi="Times New Roman" w:cs="AdobeSongStd-Light" w:hint="eastAsia"/>
          <w:sz w:val="21"/>
          <w:szCs w:val="55"/>
        </w:rPr>
        <w:t>、</w:t>
      </w:r>
      <w:r w:rsidRPr="00187EF6">
        <w:rPr>
          <w:rFonts w:hAnsi="Times New Roman" w:cs="AdobeSongStd-Light"/>
          <w:sz w:val="21"/>
          <w:szCs w:val="55"/>
        </w:rPr>
        <w:t>老式三明治和鸡丝焗</w:t>
      </w:r>
      <w:r>
        <w:rPr>
          <w:rFonts w:hAnsi="Times New Roman" w:cs="AdobeSongStd-Light" w:hint="eastAsia"/>
          <w:sz w:val="21"/>
          <w:szCs w:val="55"/>
        </w:rPr>
        <w:t>这样被中国人改良过的品种。</w:t>
      </w:r>
      <w:r w:rsidR="00AB2075">
        <w:rPr>
          <w:rFonts w:hAnsi="Times New Roman" w:cs="AdobeSongStd-Light" w:hint="eastAsia"/>
          <w:sz w:val="21"/>
          <w:szCs w:val="55"/>
        </w:rPr>
        <w:t>听到这，你可能会想：土鳖就是土鳖，装洋蒜哪能装得长呢！你这话虽然有点粗俗，但话糙理不糙。因为真正纯正的西餐我还真吃不惯，有一股说不出来的味道。别说真正的高档西餐了，</w:t>
      </w:r>
      <w:commentRangeStart w:id="90"/>
      <w:r w:rsidR="00AB2075">
        <w:rPr>
          <w:rFonts w:hAnsi="Times New Roman" w:cs="AdobeSongStd-Light" w:hint="eastAsia"/>
          <w:sz w:val="21"/>
          <w:szCs w:val="55"/>
        </w:rPr>
        <w:t>就是许多年后好多国人吃洋快餐时，许多品种不是也吃了就想吐吗？毕竟不是同一个文化环境里养出来的胃，有点不适应也很正常。而有的洋快餐不是也入乡随俗，卖起盖浇饭、油条、豆浆了么？</w:t>
      </w:r>
      <w:commentRangeEnd w:id="90"/>
      <w:r w:rsidR="00E21029">
        <w:rPr>
          <w:rStyle w:val="ae"/>
          <w:rFonts w:asciiTheme="minorHAnsi" w:hAnsiTheme="minorHAnsi" w:cs="Times New Roman"/>
          <w:kern w:val="2"/>
        </w:rPr>
        <w:commentReference w:id="90"/>
      </w:r>
      <w:r w:rsidR="00AB2075">
        <w:rPr>
          <w:rFonts w:hAnsi="Times New Roman" w:cs="AdobeSongStd-Light" w:hint="eastAsia"/>
          <w:sz w:val="21"/>
          <w:szCs w:val="55"/>
        </w:rPr>
        <w:t>这是很正常的现象，没什么大惊小怪的。我们那时的</w:t>
      </w:r>
      <w:r>
        <w:rPr>
          <w:rFonts w:hAnsi="Times New Roman" w:cs="AdobeSongStd-Light" w:hint="eastAsia"/>
          <w:sz w:val="21"/>
          <w:szCs w:val="55"/>
        </w:rPr>
        <w:t>有心人摸索出一些改进的方法，制造出</w:t>
      </w:r>
      <w:r w:rsidR="00AB2075">
        <w:rPr>
          <w:rFonts w:hAnsi="Times New Roman" w:cs="AdobeSongStd-Light" w:hint="eastAsia"/>
          <w:sz w:val="21"/>
          <w:szCs w:val="55"/>
        </w:rPr>
        <w:t>上述</w:t>
      </w:r>
      <w:r w:rsidR="00CC3FC0">
        <w:rPr>
          <w:rFonts w:hAnsi="Times New Roman" w:cs="AdobeSongStd-Light" w:hint="eastAsia"/>
          <w:sz w:val="21"/>
          <w:szCs w:val="55"/>
        </w:rPr>
        <w:t>那</w:t>
      </w:r>
      <w:r>
        <w:rPr>
          <w:rFonts w:hAnsi="Times New Roman" w:cs="AdobeSongStd-Light" w:hint="eastAsia"/>
          <w:sz w:val="21"/>
          <w:szCs w:val="55"/>
        </w:rPr>
        <w:t>些“土洋结合”的新品种。</w:t>
      </w:r>
      <w:r w:rsidR="00AB2075">
        <w:rPr>
          <w:rFonts w:hAnsi="Times New Roman" w:cs="AdobeSongStd-Light" w:hint="eastAsia"/>
          <w:sz w:val="21"/>
          <w:szCs w:val="55"/>
        </w:rPr>
        <w:t>这也是很正常的嘛。</w:t>
      </w:r>
    </w:p>
    <w:p w14:paraId="0F15645F" w14:textId="77777777" w:rsidR="0037390C" w:rsidRPr="00187EF6" w:rsidRDefault="00187EF6" w:rsidP="0003720B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hAnsi="Times New Roman" w:cs="AdobeSongStd-Light"/>
          <w:sz w:val="21"/>
          <w:szCs w:val="55"/>
        </w:rPr>
      </w:pPr>
      <w:r>
        <w:rPr>
          <w:rFonts w:hAnsi="Times New Roman" w:cs="AdobeSongStd-Light" w:hint="eastAsia"/>
          <w:sz w:val="21"/>
          <w:szCs w:val="55"/>
        </w:rPr>
        <w:t>而且，纯正西餐的价格也确实令人乍舌。而改良后的“土”西餐便亲民许多，当时吃一套也就1块银元（</w:t>
      </w:r>
      <w:commentRangeStart w:id="91"/>
      <w:r>
        <w:rPr>
          <w:rFonts w:hAnsi="Times New Roman" w:cs="AdobeSongStd-Light" w:hint="eastAsia"/>
          <w:sz w:val="21"/>
          <w:szCs w:val="55"/>
        </w:rPr>
        <w:t>大概相当于今天的110-160元人民币</w:t>
      </w:r>
      <w:commentRangeEnd w:id="91"/>
      <w:r w:rsidR="00E21029">
        <w:rPr>
          <w:rStyle w:val="ae"/>
          <w:rFonts w:asciiTheme="minorHAnsi" w:hAnsiTheme="minorHAnsi" w:cs="Times New Roman"/>
          <w:kern w:val="2"/>
        </w:rPr>
        <w:commentReference w:id="91"/>
      </w:r>
      <w:r>
        <w:rPr>
          <w:rFonts w:hAnsi="Times New Roman" w:cs="AdobeSongStd-Light" w:hint="eastAsia"/>
          <w:sz w:val="21"/>
          <w:szCs w:val="55"/>
        </w:rPr>
        <w:t>）。而且改进后的西餐还别有一番特点。比如，上海人改良后的俄罗斯“罗宋汤”加入了红肠，使得香气更加浓郁、汤汁更加粘稠，令人唇齿留香。由此所形成的“海派西餐”也成了餐饮史上的一道独特风景。所以，尽管不是很正宗，但</w:t>
      </w:r>
      <w:r w:rsidR="00AB2075">
        <w:rPr>
          <w:rFonts w:hAnsi="Times New Roman" w:cs="AdobeSongStd-Light" w:hint="eastAsia"/>
          <w:sz w:val="21"/>
          <w:szCs w:val="55"/>
        </w:rPr>
        <w:t>只要吃得开心就好！毕竟，做人，最重要的就是开心嘛！</w:t>
      </w:r>
      <w:r w:rsidR="00AB2075" w:rsidRPr="00187EF6">
        <w:rPr>
          <w:rFonts w:hAnsi="Times New Roman" w:cs="AdobeSongStd-Light" w:hint="eastAsia"/>
          <w:sz w:val="21"/>
          <w:szCs w:val="55"/>
        </w:rPr>
        <w:t xml:space="preserve"> </w:t>
      </w:r>
    </w:p>
    <w:p w14:paraId="42B83C7F" w14:textId="77777777" w:rsidR="00187EF6" w:rsidRDefault="00187EF6" w:rsidP="00AB512F">
      <w:pPr>
        <w:spacing w:line="360" w:lineRule="auto"/>
        <w:ind w:firstLineChars="200" w:firstLine="454"/>
        <w:jc w:val="left"/>
        <w:rPr>
          <w:rFonts w:ascii="宋体" w:cs="AdobeSongStd-Light"/>
          <w:b/>
          <w:kern w:val="0"/>
          <w:szCs w:val="55"/>
        </w:rPr>
      </w:pPr>
      <w:r w:rsidRPr="00187EF6">
        <w:rPr>
          <w:rFonts w:ascii="宋体" w:cs="AdobeSongStd-Light" w:hint="eastAsia"/>
          <w:b/>
          <w:kern w:val="0"/>
          <w:szCs w:val="55"/>
        </w:rPr>
        <w:t>3、传统风俗面面观</w:t>
      </w:r>
      <w:r w:rsidR="00220AD9" w:rsidRPr="00187EF6">
        <w:rPr>
          <w:rFonts w:ascii="宋体" w:cs="AdobeSongStd-Light" w:hint="eastAsia"/>
          <w:b/>
          <w:kern w:val="0"/>
          <w:szCs w:val="55"/>
        </w:rPr>
        <w:t xml:space="preserve"> </w:t>
      </w:r>
    </w:p>
    <w:p w14:paraId="30F59F84" w14:textId="77777777" w:rsidR="007C30A1" w:rsidRDefault="00423763" w:rsidP="00187EF6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虽然坐了外国的大火车、大轮船，吃了西餐大菜，</w:t>
      </w:r>
      <w:commentRangeStart w:id="92"/>
      <w:r>
        <w:rPr>
          <w:rFonts w:ascii="宋体" w:cs="AdobeSongStd-Light" w:hint="eastAsia"/>
          <w:kern w:val="0"/>
          <w:szCs w:val="55"/>
        </w:rPr>
        <w:t>但我毕竟还是一个</w:t>
      </w:r>
      <w:r w:rsidR="002D559D">
        <w:rPr>
          <w:rFonts w:ascii="宋体" w:cs="AdobeSongStd-Light" w:hint="eastAsia"/>
          <w:kern w:val="0"/>
          <w:szCs w:val="55"/>
        </w:rPr>
        <w:t>传统的</w:t>
      </w:r>
      <w:r>
        <w:rPr>
          <w:rFonts w:ascii="宋体" w:cs="AdobeSongStd-Light" w:hint="eastAsia"/>
          <w:kern w:val="0"/>
          <w:szCs w:val="55"/>
        </w:rPr>
        <w:t>中国知识分子，自己民族的文化才是我心里最看重的。这次出门，我也接触到一些</w:t>
      </w:r>
      <w:r w:rsidR="00187EF6">
        <w:rPr>
          <w:rFonts w:ascii="宋体" w:cs="AdobeSongStd-Light" w:hint="eastAsia"/>
          <w:kern w:val="0"/>
          <w:szCs w:val="55"/>
        </w:rPr>
        <w:t>传统风俗。由于年代的久远和时代的变迁，这些风俗在</w:t>
      </w:r>
      <w:r>
        <w:rPr>
          <w:rFonts w:ascii="宋体" w:cs="AdobeSongStd-Light" w:hint="eastAsia"/>
          <w:kern w:val="0"/>
          <w:szCs w:val="55"/>
        </w:rPr>
        <w:t>你们这个时候</w:t>
      </w:r>
      <w:r w:rsidR="00187EF6">
        <w:rPr>
          <w:rFonts w:ascii="宋体" w:cs="AdobeSongStd-Light" w:hint="eastAsia"/>
          <w:kern w:val="0"/>
          <w:szCs w:val="55"/>
        </w:rPr>
        <w:t>的人看来</w:t>
      </w:r>
      <w:r>
        <w:rPr>
          <w:rFonts w:ascii="宋体" w:cs="AdobeSongStd-Light" w:hint="eastAsia"/>
          <w:kern w:val="0"/>
          <w:szCs w:val="55"/>
        </w:rPr>
        <w:t>可能</w:t>
      </w:r>
      <w:r w:rsidR="00187EF6">
        <w:rPr>
          <w:rFonts w:ascii="宋体" w:cs="AdobeSongStd-Light" w:hint="eastAsia"/>
          <w:kern w:val="0"/>
          <w:szCs w:val="55"/>
        </w:rPr>
        <w:t>已经变得非常陌生。</w:t>
      </w:r>
      <w:commentRangeEnd w:id="92"/>
      <w:r w:rsidR="002F660F">
        <w:rPr>
          <w:rStyle w:val="ae"/>
        </w:rPr>
        <w:commentReference w:id="92"/>
      </w:r>
    </w:p>
    <w:p w14:paraId="59F55A73" w14:textId="77777777" w:rsidR="008C21DA" w:rsidRDefault="008C21DA" w:rsidP="008C21DA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  </w:t>
      </w:r>
      <w:r w:rsidR="00187EF6">
        <w:rPr>
          <w:rFonts w:ascii="宋体" w:cs="AdobeSongStd-Light" w:hint="eastAsia"/>
          <w:kern w:val="0"/>
          <w:szCs w:val="55"/>
        </w:rPr>
        <w:t>比如，</w:t>
      </w:r>
      <w:r w:rsidR="00423763">
        <w:rPr>
          <w:rFonts w:ascii="宋体" w:cs="AdobeSongStd-Light" w:hint="eastAsia"/>
          <w:kern w:val="0"/>
          <w:szCs w:val="55"/>
        </w:rPr>
        <w:t>就拿祭祖来说吧</w:t>
      </w:r>
      <w:r w:rsidR="00187EF6">
        <w:rPr>
          <w:rFonts w:ascii="宋体" w:cs="AdobeSongStd-Light" w:hint="eastAsia"/>
          <w:kern w:val="0"/>
          <w:szCs w:val="55"/>
        </w:rPr>
        <w:t>。</w:t>
      </w:r>
      <w:r w:rsidR="00423763">
        <w:rPr>
          <w:rFonts w:ascii="宋体" w:cs="AdobeSongStd-Light" w:hint="eastAsia"/>
          <w:kern w:val="0"/>
          <w:szCs w:val="55"/>
        </w:rPr>
        <w:t>我一</w:t>
      </w:r>
      <w:r w:rsidR="007D466E">
        <w:rPr>
          <w:rFonts w:ascii="宋体" w:cs="AdobeSongStd-Light" w:hint="eastAsia"/>
          <w:kern w:val="0"/>
          <w:szCs w:val="55"/>
        </w:rPr>
        <w:t>回到常州</w:t>
      </w:r>
      <w:r w:rsidR="00187EF6">
        <w:rPr>
          <w:rFonts w:ascii="宋体" w:cs="AdobeSongStd-Light" w:hint="eastAsia"/>
          <w:kern w:val="0"/>
          <w:szCs w:val="55"/>
        </w:rPr>
        <w:t>老家</w:t>
      </w:r>
      <w:r w:rsidR="007D466E">
        <w:rPr>
          <w:rFonts w:ascii="宋体" w:cs="AdobeSongStd-Light" w:hint="eastAsia"/>
          <w:kern w:val="0"/>
          <w:szCs w:val="55"/>
        </w:rPr>
        <w:t>，</w:t>
      </w:r>
      <w:r w:rsidR="00187EF6">
        <w:rPr>
          <w:rFonts w:ascii="宋体" w:cs="AdobeSongStd-Light" w:hint="eastAsia"/>
          <w:kern w:val="0"/>
          <w:szCs w:val="55"/>
        </w:rPr>
        <w:t>立刻</w:t>
      </w:r>
      <w:r w:rsidR="00423763">
        <w:rPr>
          <w:rFonts w:ascii="宋体" w:cs="AdobeSongStd-Light" w:hint="eastAsia"/>
          <w:kern w:val="0"/>
          <w:szCs w:val="55"/>
        </w:rPr>
        <w:t>和家族的人</w:t>
      </w:r>
      <w:r w:rsidR="00187EF6">
        <w:rPr>
          <w:rFonts w:ascii="宋体" w:cs="AdobeSongStd-Light" w:hint="eastAsia"/>
          <w:kern w:val="0"/>
          <w:szCs w:val="55"/>
        </w:rPr>
        <w:t>按照当时的风俗先到供奉历代祖先的家庙里行礼。所谓家庙，就是</w:t>
      </w:r>
      <w:r w:rsidR="00423763">
        <w:rPr>
          <w:rFonts w:ascii="宋体" w:cs="AdobeSongStd-Light" w:hint="eastAsia"/>
          <w:kern w:val="0"/>
          <w:szCs w:val="55"/>
        </w:rPr>
        <w:t>我们那时候的</w:t>
      </w:r>
      <w:r w:rsidR="007D466E">
        <w:rPr>
          <w:rFonts w:ascii="宋体" w:cs="AdobeSongStd-Light" w:hint="eastAsia"/>
          <w:kern w:val="0"/>
          <w:szCs w:val="55"/>
        </w:rPr>
        <w:t>官员祭祀祖先的宗庙</w:t>
      </w:r>
      <w:r w:rsidR="00423763">
        <w:rPr>
          <w:rFonts w:ascii="宋体" w:cs="AdobeSongStd-Light" w:hint="eastAsia"/>
          <w:kern w:val="0"/>
          <w:szCs w:val="55"/>
        </w:rPr>
        <w:t>。因为这玩意儿只有当官的家里才能建</w:t>
      </w:r>
      <w:r w:rsidR="007D466E">
        <w:rPr>
          <w:rFonts w:ascii="宋体" w:cs="AdobeSongStd-Light" w:hint="eastAsia"/>
          <w:kern w:val="0"/>
          <w:szCs w:val="55"/>
        </w:rPr>
        <w:t>，所以</w:t>
      </w:r>
      <w:r w:rsidR="00423763">
        <w:rPr>
          <w:rFonts w:ascii="宋体" w:cs="AdobeSongStd-Light" w:hint="eastAsia"/>
          <w:kern w:val="0"/>
          <w:szCs w:val="55"/>
        </w:rPr>
        <w:t>这规格也不是随便乱建的</w:t>
      </w:r>
      <w:r w:rsidR="007D466E">
        <w:rPr>
          <w:rFonts w:ascii="宋体" w:cs="AdobeSongStd-Light" w:hint="eastAsia"/>
          <w:kern w:val="0"/>
          <w:szCs w:val="55"/>
        </w:rPr>
        <w:t>。</w:t>
      </w:r>
      <w:r w:rsidR="00423763">
        <w:rPr>
          <w:rFonts w:ascii="宋体" w:cs="AdobeSongStd-Light" w:hint="eastAsia"/>
          <w:kern w:val="0"/>
          <w:szCs w:val="55"/>
        </w:rPr>
        <w:t>面积啊，用的材料的档次啊什么的都得根据你的级别来。</w:t>
      </w:r>
      <w:r w:rsidR="007D466E">
        <w:rPr>
          <w:rFonts w:ascii="宋体" w:cs="AdobeSongStd-Light" w:hint="eastAsia"/>
          <w:kern w:val="0"/>
          <w:szCs w:val="55"/>
        </w:rPr>
        <w:t>而</w:t>
      </w:r>
      <w:r w:rsidR="00187EF6">
        <w:rPr>
          <w:rFonts w:ascii="宋体" w:cs="AdobeSongStd-Light" w:hint="eastAsia"/>
          <w:kern w:val="0"/>
          <w:szCs w:val="55"/>
        </w:rPr>
        <w:t>祖先</w:t>
      </w:r>
      <w:r w:rsidR="00071689">
        <w:rPr>
          <w:rFonts w:ascii="宋体" w:cs="AdobeSongStd-Light" w:hint="eastAsia"/>
          <w:kern w:val="0"/>
          <w:szCs w:val="55"/>
        </w:rPr>
        <w:t>牌位</w:t>
      </w:r>
      <w:r w:rsidR="007D466E">
        <w:rPr>
          <w:rFonts w:ascii="宋体" w:cs="AdobeSongStd-Light" w:hint="eastAsia"/>
          <w:kern w:val="0"/>
          <w:szCs w:val="55"/>
        </w:rPr>
        <w:t>在家庙中的</w:t>
      </w:r>
      <w:r w:rsidR="00071689">
        <w:rPr>
          <w:rFonts w:ascii="宋体" w:cs="AdobeSongStd-Light" w:hint="eastAsia"/>
          <w:kern w:val="0"/>
          <w:szCs w:val="55"/>
        </w:rPr>
        <w:t>摆放</w:t>
      </w:r>
      <w:r w:rsidR="00187EF6">
        <w:rPr>
          <w:rFonts w:ascii="宋体" w:cs="AdobeSongStd-Light" w:hint="eastAsia"/>
          <w:kern w:val="0"/>
          <w:szCs w:val="55"/>
        </w:rPr>
        <w:t>位置</w:t>
      </w:r>
      <w:r w:rsidR="00B002AC">
        <w:rPr>
          <w:rFonts w:ascii="宋体" w:cs="AdobeSongStd-Light" w:hint="eastAsia"/>
          <w:kern w:val="0"/>
          <w:szCs w:val="55"/>
        </w:rPr>
        <w:t>，</w:t>
      </w:r>
      <w:r w:rsidR="00187EF6">
        <w:rPr>
          <w:rFonts w:ascii="宋体" w:cs="AdobeSongStd-Light" w:hint="eastAsia"/>
          <w:kern w:val="0"/>
          <w:szCs w:val="55"/>
        </w:rPr>
        <w:t>也</w:t>
      </w:r>
      <w:r w:rsidR="00423763">
        <w:rPr>
          <w:rFonts w:ascii="宋体" w:cs="AdobeSongStd-Light" w:hint="eastAsia"/>
          <w:kern w:val="0"/>
          <w:szCs w:val="55"/>
        </w:rPr>
        <w:t>得根据</w:t>
      </w:r>
      <w:r w:rsidR="00187EF6">
        <w:rPr>
          <w:rFonts w:ascii="宋体" w:cs="AdobeSongStd-Light" w:hint="eastAsia"/>
          <w:kern w:val="0"/>
          <w:szCs w:val="55"/>
        </w:rPr>
        <w:t>每位祖先</w:t>
      </w:r>
      <w:r w:rsidR="00423763">
        <w:rPr>
          <w:rFonts w:ascii="宋体" w:cs="AdobeSongStd-Light" w:hint="eastAsia"/>
          <w:kern w:val="0"/>
          <w:szCs w:val="55"/>
        </w:rPr>
        <w:t>的</w:t>
      </w:r>
      <w:r w:rsidR="00BE5E2E">
        <w:rPr>
          <w:rFonts w:ascii="宋体" w:cs="AdobeSongStd-Light" w:hint="eastAsia"/>
          <w:kern w:val="0"/>
          <w:szCs w:val="55"/>
        </w:rPr>
        <w:t>地</w:t>
      </w:r>
      <w:r w:rsidR="00BC282F">
        <w:rPr>
          <w:rFonts w:ascii="宋体" w:cs="AdobeSongStd-Light" w:hint="eastAsia"/>
          <w:kern w:val="0"/>
          <w:szCs w:val="55"/>
        </w:rPr>
        <w:t>位</w:t>
      </w:r>
      <w:r w:rsidR="00BE5E2E">
        <w:rPr>
          <w:rFonts w:ascii="宋体" w:cs="AdobeSongStd-Light" w:hint="eastAsia"/>
          <w:kern w:val="0"/>
          <w:szCs w:val="55"/>
        </w:rPr>
        <w:t>有严格的</w:t>
      </w:r>
      <w:r w:rsidR="007D466E">
        <w:rPr>
          <w:rFonts w:ascii="宋体" w:cs="AdobeSongStd-Light" w:hint="eastAsia"/>
          <w:kern w:val="0"/>
          <w:szCs w:val="55"/>
        </w:rPr>
        <w:t>区别。</w:t>
      </w:r>
      <w:r w:rsidR="00423763">
        <w:rPr>
          <w:rFonts w:ascii="宋体" w:cs="AdobeSongStd-Light" w:hint="eastAsia"/>
          <w:kern w:val="0"/>
          <w:szCs w:val="55"/>
        </w:rPr>
        <w:t>我们家那</w:t>
      </w:r>
      <w:r w:rsidR="00187EF6">
        <w:rPr>
          <w:rFonts w:ascii="宋体" w:cs="AdobeSongStd-Light" w:hint="eastAsia"/>
          <w:kern w:val="0"/>
          <w:szCs w:val="55"/>
        </w:rPr>
        <w:t>家庙里摆了三座神龛</w:t>
      </w:r>
      <w:r w:rsidR="00071689">
        <w:rPr>
          <w:rFonts w:ascii="宋体" w:cs="AdobeSongStd-Light" w:hint="eastAsia"/>
          <w:kern w:val="0"/>
          <w:szCs w:val="55"/>
        </w:rPr>
        <w:t>，</w:t>
      </w:r>
      <w:r w:rsidR="00187EF6">
        <w:rPr>
          <w:rFonts w:ascii="宋体" w:cs="AdobeSongStd-Light" w:hint="eastAsia"/>
          <w:kern w:val="0"/>
          <w:szCs w:val="55"/>
        </w:rPr>
        <w:t>中间、左边和右边分别供奉着三位重要祖先和他们的原配夫人。至于左、中、右具体供奉谁，就要根据他们各人的事迹来确定了。</w:t>
      </w:r>
      <w:commentRangeStart w:id="93"/>
      <w:r w:rsidR="00423763">
        <w:rPr>
          <w:rFonts w:ascii="宋体" w:cs="AdobeSongStd-Light" w:hint="eastAsia"/>
          <w:kern w:val="0"/>
          <w:szCs w:val="55"/>
        </w:rPr>
        <w:t>当然，到底是个什么详细的情况，我就不在这和你们啰嗦了。因为这牵扯到好多我们家的家务事，一时半会也说不清楚。毕竟连俗话都说“清官难断家务事”嘛，您说是吧？</w:t>
      </w:r>
      <w:commentRangeEnd w:id="93"/>
      <w:r w:rsidR="002F660F">
        <w:rPr>
          <w:rStyle w:val="ae"/>
        </w:rPr>
        <w:commentReference w:id="93"/>
      </w:r>
      <w:r w:rsidR="00423763">
        <w:rPr>
          <w:rFonts w:ascii="宋体" w:cs="AdobeSongStd-Light" w:hint="eastAsia"/>
          <w:kern w:val="0"/>
          <w:szCs w:val="55"/>
        </w:rPr>
        <w:t>至于</w:t>
      </w:r>
      <w:r w:rsidR="00187EF6">
        <w:rPr>
          <w:rFonts w:ascii="宋体" w:cs="AdobeSongStd-Light" w:hint="eastAsia"/>
          <w:kern w:val="0"/>
          <w:szCs w:val="55"/>
        </w:rPr>
        <w:t>已经亡故的大嫂、弟媳妇等人，就只能供在神龛的旁边，上不得正座。</w:t>
      </w:r>
    </w:p>
    <w:p w14:paraId="349BE344" w14:textId="77777777" w:rsidR="00071689" w:rsidRDefault="00647914" w:rsidP="008C21DA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 </w:t>
      </w:r>
      <w:r w:rsidR="00187EF6">
        <w:rPr>
          <w:rFonts w:ascii="宋体" w:cs="AdobeSongStd-Light" w:hint="eastAsia"/>
          <w:kern w:val="0"/>
          <w:szCs w:val="55"/>
        </w:rPr>
        <w:t>去完家庙后，还得给祖先扫墓。而扫墓的顺序也是有规矩的，</w:t>
      </w:r>
      <w:r w:rsidR="00423763">
        <w:rPr>
          <w:rFonts w:ascii="宋体" w:cs="AdobeSongStd-Light" w:hint="eastAsia"/>
          <w:kern w:val="0"/>
          <w:szCs w:val="55"/>
        </w:rPr>
        <w:t>也</w:t>
      </w:r>
      <w:r w:rsidR="00187EF6">
        <w:rPr>
          <w:rFonts w:ascii="宋体" w:cs="AdobeSongStd-Light" w:hint="eastAsia"/>
          <w:kern w:val="0"/>
          <w:szCs w:val="55"/>
        </w:rPr>
        <w:t>得根据各位祖先的辈分和地位来确定。而且</w:t>
      </w:r>
      <w:r w:rsidR="00B0048F">
        <w:rPr>
          <w:rFonts w:ascii="宋体" w:cs="AdobeSongStd-Light" w:hint="eastAsia"/>
          <w:kern w:val="0"/>
          <w:szCs w:val="55"/>
        </w:rPr>
        <w:t>，</w:t>
      </w:r>
      <w:r w:rsidR="00423763">
        <w:rPr>
          <w:rFonts w:ascii="宋体" w:cs="AdobeSongStd-Light" w:hint="eastAsia"/>
          <w:kern w:val="0"/>
          <w:szCs w:val="55"/>
        </w:rPr>
        <w:t>过去像我们这种大家族都是</w:t>
      </w:r>
      <w:r w:rsidR="00187EF6">
        <w:rPr>
          <w:rFonts w:ascii="宋体" w:cs="AdobeSongStd-Light" w:hint="eastAsia"/>
          <w:kern w:val="0"/>
          <w:szCs w:val="55"/>
        </w:rPr>
        <w:t>专有墓地，好多墓都</w:t>
      </w:r>
      <w:r w:rsidR="00423763">
        <w:rPr>
          <w:rFonts w:ascii="宋体" w:cs="AdobeSongStd-Light" w:hint="eastAsia"/>
          <w:kern w:val="0"/>
          <w:szCs w:val="55"/>
        </w:rPr>
        <w:t>搁</w:t>
      </w:r>
      <w:r w:rsidR="00187EF6">
        <w:rPr>
          <w:rFonts w:ascii="宋体" w:cs="AdobeSongStd-Light" w:hint="eastAsia"/>
          <w:kern w:val="0"/>
          <w:szCs w:val="55"/>
        </w:rPr>
        <w:t>在一起。所以每人的墓具体在哪个位置也有很复杂的讲究，</w:t>
      </w:r>
      <w:commentRangeStart w:id="94"/>
      <w:r w:rsidR="00187EF6">
        <w:rPr>
          <w:rFonts w:ascii="宋体" w:cs="AdobeSongStd-Light" w:hint="eastAsia"/>
          <w:kern w:val="0"/>
          <w:szCs w:val="55"/>
        </w:rPr>
        <w:t>这就是大户人家家风的体现</w:t>
      </w:r>
      <w:commentRangeEnd w:id="94"/>
      <w:r w:rsidR="002F660F">
        <w:rPr>
          <w:rStyle w:val="ae"/>
        </w:rPr>
        <w:commentReference w:id="94"/>
      </w:r>
      <w:r w:rsidR="00187EF6">
        <w:rPr>
          <w:rFonts w:ascii="宋体" w:cs="AdobeSongStd-Light" w:hint="eastAsia"/>
          <w:kern w:val="0"/>
          <w:szCs w:val="55"/>
        </w:rPr>
        <w:t>。</w:t>
      </w:r>
      <w:r w:rsidR="00423763">
        <w:rPr>
          <w:rFonts w:ascii="宋体" w:cs="AdobeSongStd-Light" w:hint="eastAsia"/>
          <w:kern w:val="0"/>
          <w:szCs w:val="55"/>
        </w:rPr>
        <w:t>当然，具体谁的墓摆在哪，也牵扯到好多家务事，也</w:t>
      </w:r>
      <w:r w:rsidR="00ED4EAC">
        <w:rPr>
          <w:rFonts w:ascii="宋体" w:cs="AdobeSongStd-Light" w:hint="eastAsia"/>
          <w:kern w:val="0"/>
          <w:szCs w:val="55"/>
        </w:rPr>
        <w:t>就</w:t>
      </w:r>
      <w:r w:rsidR="00423763">
        <w:rPr>
          <w:rFonts w:ascii="宋体" w:cs="AdobeSongStd-Light" w:hint="eastAsia"/>
          <w:kern w:val="0"/>
          <w:szCs w:val="55"/>
        </w:rPr>
        <w:t>不和各位啰嗦了。</w:t>
      </w:r>
    </w:p>
    <w:p w14:paraId="5B6A7A59" w14:textId="77777777" w:rsidR="009A3EAD" w:rsidRDefault="00647914" w:rsidP="00ED4EAC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当然，回家除了祭扫先人，和亲戚朋友吃饭聚聚也是免不了的</w:t>
      </w:r>
      <w:r w:rsidR="009A3EAD">
        <w:rPr>
          <w:rFonts w:ascii="宋体" w:cs="AdobeSongStd-Light" w:hint="eastAsia"/>
          <w:kern w:val="0"/>
          <w:szCs w:val="55"/>
        </w:rPr>
        <w:t>。</w:t>
      </w:r>
      <w:r w:rsidR="0037610C">
        <w:rPr>
          <w:rFonts w:ascii="宋体" w:cs="AdobeSongStd-Light" w:hint="eastAsia"/>
          <w:kern w:val="0"/>
          <w:szCs w:val="55"/>
        </w:rPr>
        <w:t>说到吃，分两种。一种是商量怎么吃。</w:t>
      </w:r>
      <w:commentRangeStart w:id="95"/>
      <w:r>
        <w:rPr>
          <w:rFonts w:ascii="宋体" w:cs="AdobeSongStd-Light" w:hint="eastAsia"/>
          <w:kern w:val="0"/>
          <w:szCs w:val="55"/>
        </w:rPr>
        <w:t>有一天，当地</w:t>
      </w:r>
      <w:r w:rsidR="0037610C">
        <w:rPr>
          <w:rFonts w:ascii="宋体" w:cs="AdobeSongStd-Light" w:hint="eastAsia"/>
          <w:kern w:val="0"/>
          <w:szCs w:val="55"/>
        </w:rPr>
        <w:t>有头有脸的人一起来找我商量再办一次</w:t>
      </w:r>
      <w:r w:rsidR="000E26C2">
        <w:rPr>
          <w:rFonts w:ascii="宋体" w:cs="AdobeSongStd-Light" w:hint="eastAsia"/>
          <w:kern w:val="0"/>
          <w:szCs w:val="55"/>
        </w:rPr>
        <w:t>“鹿鸣</w:t>
      </w:r>
      <w:r w:rsidR="0037610C">
        <w:rPr>
          <w:rFonts w:ascii="宋体" w:cs="AdobeSongStd-Light" w:hint="eastAsia"/>
          <w:kern w:val="0"/>
          <w:szCs w:val="55"/>
        </w:rPr>
        <w:t>宴</w:t>
      </w:r>
      <w:r w:rsidR="000E26C2">
        <w:rPr>
          <w:rFonts w:ascii="宋体" w:cs="AdobeSongStd-Light" w:hint="eastAsia"/>
          <w:kern w:val="0"/>
          <w:szCs w:val="55"/>
        </w:rPr>
        <w:t>”</w:t>
      </w:r>
      <w:r w:rsidR="0037610C">
        <w:rPr>
          <w:rFonts w:ascii="宋体" w:cs="AdobeSongStd-Light" w:hint="eastAsia"/>
          <w:kern w:val="0"/>
          <w:szCs w:val="55"/>
        </w:rPr>
        <w:t>的事</w:t>
      </w:r>
      <w:commentRangeEnd w:id="95"/>
      <w:r w:rsidR="002F660F">
        <w:rPr>
          <w:rStyle w:val="ae"/>
        </w:rPr>
        <w:commentReference w:id="95"/>
      </w:r>
      <w:r w:rsidR="0037610C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鹿鸣宴是</w:t>
      </w:r>
      <w:r w:rsidR="00176A0E">
        <w:rPr>
          <w:rFonts w:ascii="宋体" w:cs="AdobeSongStd-Light" w:hint="eastAsia"/>
          <w:kern w:val="0"/>
          <w:szCs w:val="55"/>
        </w:rPr>
        <w:t>我们那时候</w:t>
      </w:r>
      <w:r w:rsidR="000E26C2">
        <w:rPr>
          <w:rFonts w:ascii="宋体" w:cs="AdobeSongStd-Light" w:hint="eastAsia"/>
          <w:kern w:val="0"/>
          <w:szCs w:val="55"/>
        </w:rPr>
        <w:t>宴请新科举人的宴会</w:t>
      </w:r>
      <w:r w:rsidR="0037610C">
        <w:rPr>
          <w:rFonts w:ascii="宋体" w:cs="AdobeSongStd-Light" w:hint="eastAsia"/>
          <w:kern w:val="0"/>
          <w:szCs w:val="55"/>
        </w:rPr>
        <w:t>。有时会在</w:t>
      </w:r>
      <w:r>
        <w:rPr>
          <w:rFonts w:ascii="宋体" w:cs="AdobeSongStd-Light" w:hint="eastAsia"/>
          <w:kern w:val="0"/>
          <w:szCs w:val="55"/>
        </w:rPr>
        <w:t>中举六十年后再举行一次这样的宴会</w:t>
      </w:r>
      <w:r w:rsidR="000E26C2">
        <w:rPr>
          <w:rFonts w:ascii="宋体" w:cs="AdobeSongStd-Light" w:hint="eastAsia"/>
          <w:kern w:val="0"/>
          <w:szCs w:val="55"/>
        </w:rPr>
        <w:t>。</w:t>
      </w:r>
      <w:r w:rsidR="0037610C">
        <w:rPr>
          <w:rFonts w:ascii="宋体" w:cs="AdobeSongStd-Light" w:hint="eastAsia"/>
          <w:kern w:val="0"/>
          <w:szCs w:val="55"/>
        </w:rPr>
        <w:t>我们那时候</w:t>
      </w:r>
      <w:r>
        <w:rPr>
          <w:rFonts w:ascii="宋体" w:cs="AdobeSongStd-Light" w:hint="eastAsia"/>
          <w:kern w:val="0"/>
          <w:szCs w:val="55"/>
        </w:rPr>
        <w:t>的</w:t>
      </w:r>
      <w:r w:rsidR="0037610C">
        <w:rPr>
          <w:rFonts w:ascii="宋体" w:cs="AdobeSongStd-Light" w:hint="eastAsia"/>
          <w:kern w:val="0"/>
          <w:szCs w:val="55"/>
        </w:rPr>
        <w:t>人寿命都很短，</w:t>
      </w:r>
      <w:r>
        <w:rPr>
          <w:rFonts w:ascii="宋体" w:cs="AdobeSongStd-Light" w:hint="eastAsia"/>
          <w:kern w:val="0"/>
          <w:szCs w:val="55"/>
        </w:rPr>
        <w:t>活到七十岁就很罕见。所以能够在中举六十年后还能去再</w:t>
      </w:r>
      <w:r w:rsidR="00017F59">
        <w:rPr>
          <w:rFonts w:ascii="宋体" w:cs="AdobeSongStd-Light" w:hint="eastAsia"/>
          <w:kern w:val="0"/>
          <w:szCs w:val="55"/>
        </w:rPr>
        <w:t>赴</w:t>
      </w:r>
      <w:r>
        <w:rPr>
          <w:rFonts w:ascii="宋体" w:cs="AdobeSongStd-Light" w:hint="eastAsia"/>
          <w:kern w:val="0"/>
          <w:szCs w:val="55"/>
        </w:rPr>
        <w:t>宴会的都是</w:t>
      </w:r>
      <w:r w:rsidR="000E26C2">
        <w:rPr>
          <w:rFonts w:ascii="宋体" w:cs="AdobeSongStd-Light" w:hint="eastAsia"/>
          <w:kern w:val="0"/>
          <w:szCs w:val="55"/>
        </w:rPr>
        <w:t>耄耋老</w:t>
      </w:r>
      <w:r>
        <w:rPr>
          <w:rFonts w:ascii="宋体" w:cs="AdobeSongStd-Light" w:hint="eastAsia"/>
          <w:kern w:val="0"/>
          <w:szCs w:val="55"/>
        </w:rPr>
        <w:t>人</w:t>
      </w:r>
      <w:r w:rsidR="000E26C2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这时距离</w:t>
      </w:r>
      <w:r w:rsidR="0037610C">
        <w:rPr>
          <w:rFonts w:ascii="宋体" w:cs="AdobeSongStd-Light" w:hint="eastAsia"/>
          <w:kern w:val="0"/>
          <w:szCs w:val="55"/>
        </w:rPr>
        <w:t>我</w:t>
      </w:r>
      <w:r>
        <w:rPr>
          <w:rFonts w:ascii="宋体" w:cs="AdobeSongStd-Light" w:hint="eastAsia"/>
          <w:kern w:val="0"/>
          <w:szCs w:val="55"/>
        </w:rPr>
        <w:t>中举还不到二十年</w:t>
      </w:r>
      <w:r w:rsidR="000E26C2">
        <w:rPr>
          <w:rFonts w:ascii="宋体" w:cs="AdobeSongStd-Light" w:hint="eastAsia"/>
          <w:kern w:val="0"/>
          <w:szCs w:val="55"/>
        </w:rPr>
        <w:t>，</w:t>
      </w:r>
      <w:commentRangeStart w:id="96"/>
      <w:r>
        <w:rPr>
          <w:rFonts w:ascii="宋体" w:cs="AdobeSongStd-Light" w:hint="eastAsia"/>
          <w:kern w:val="0"/>
          <w:szCs w:val="55"/>
        </w:rPr>
        <w:t>所以</w:t>
      </w:r>
      <w:r w:rsidR="0037610C">
        <w:rPr>
          <w:rFonts w:ascii="宋体" w:cs="AdobeSongStd-Light" w:hint="eastAsia"/>
          <w:kern w:val="0"/>
          <w:szCs w:val="55"/>
        </w:rPr>
        <w:t>我</w:t>
      </w:r>
      <w:r>
        <w:rPr>
          <w:rFonts w:ascii="宋体" w:cs="AdobeSongStd-Light" w:hint="eastAsia"/>
          <w:kern w:val="0"/>
          <w:szCs w:val="55"/>
        </w:rPr>
        <w:t>当然没有资格再去吃</w:t>
      </w:r>
      <w:r w:rsidR="000E26C2">
        <w:rPr>
          <w:rFonts w:ascii="宋体" w:cs="AdobeSongStd-Light" w:hint="eastAsia"/>
          <w:kern w:val="0"/>
          <w:szCs w:val="55"/>
        </w:rPr>
        <w:t>鹿鸣宴</w:t>
      </w:r>
      <w:commentRangeEnd w:id="96"/>
      <w:r w:rsidR="00690056">
        <w:rPr>
          <w:rStyle w:val="ae"/>
        </w:rPr>
        <w:commentReference w:id="96"/>
      </w:r>
      <w:r w:rsidR="000E26C2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但大家还是请</w:t>
      </w:r>
      <w:r w:rsidR="0037610C">
        <w:rPr>
          <w:rFonts w:ascii="宋体" w:cs="AdobeSongStd-Light" w:hint="eastAsia"/>
          <w:kern w:val="0"/>
          <w:szCs w:val="55"/>
        </w:rPr>
        <w:t>我</w:t>
      </w:r>
      <w:r>
        <w:rPr>
          <w:rFonts w:ascii="宋体" w:cs="AdobeSongStd-Light" w:hint="eastAsia"/>
          <w:kern w:val="0"/>
          <w:szCs w:val="55"/>
        </w:rPr>
        <w:t>一起来参与商议。</w:t>
      </w:r>
      <w:r w:rsidR="0037610C">
        <w:rPr>
          <w:rFonts w:ascii="宋体" w:cs="AdobeSongStd-Light" w:hint="eastAsia"/>
          <w:kern w:val="0"/>
          <w:szCs w:val="55"/>
        </w:rPr>
        <w:t>可能在他们眼里，我</w:t>
      </w:r>
      <w:r>
        <w:rPr>
          <w:rFonts w:ascii="宋体" w:cs="AdobeSongStd-Light" w:hint="eastAsia"/>
          <w:kern w:val="0"/>
          <w:szCs w:val="55"/>
        </w:rPr>
        <w:t>毕竟是从首都来的干部，见识、能力以及手中掌握的资源都不是</w:t>
      </w:r>
      <w:r w:rsidR="0037610C">
        <w:rPr>
          <w:rFonts w:ascii="宋体" w:cs="AdobeSongStd-Light" w:hint="eastAsia"/>
          <w:kern w:val="0"/>
          <w:szCs w:val="55"/>
        </w:rPr>
        <w:t>一般</w:t>
      </w:r>
      <w:r>
        <w:rPr>
          <w:rFonts w:ascii="宋体" w:cs="AdobeSongStd-Light" w:hint="eastAsia"/>
          <w:kern w:val="0"/>
          <w:szCs w:val="55"/>
        </w:rPr>
        <w:t>小地方的人所可以相比的</w:t>
      </w:r>
      <w:r w:rsidR="0037610C">
        <w:rPr>
          <w:rFonts w:ascii="宋体" w:cs="AdobeSongStd-Light" w:hint="eastAsia"/>
          <w:kern w:val="0"/>
          <w:szCs w:val="55"/>
        </w:rPr>
        <w:t>吧</w:t>
      </w:r>
      <w:r>
        <w:rPr>
          <w:rFonts w:ascii="宋体" w:cs="AdobeSongStd-Light" w:hint="eastAsia"/>
          <w:kern w:val="0"/>
          <w:szCs w:val="55"/>
        </w:rPr>
        <w:t>。</w:t>
      </w:r>
    </w:p>
    <w:p w14:paraId="1EE48F96" w14:textId="77777777" w:rsidR="0037610C" w:rsidRPr="0037610C" w:rsidRDefault="0037610C" w:rsidP="00176A0E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此外，就是自己去吃了。有一天，我在朋友家</w:t>
      </w:r>
      <w:r w:rsidR="00647914">
        <w:rPr>
          <w:rFonts w:ascii="宋体" w:cs="AdobeSongStd-Light" w:hint="eastAsia"/>
          <w:kern w:val="0"/>
          <w:szCs w:val="55"/>
        </w:rPr>
        <w:t>吃到了熊掌。</w:t>
      </w:r>
      <w:r>
        <w:rPr>
          <w:rFonts w:ascii="宋体" w:cs="AdobeSongStd-Light" w:hint="eastAsia"/>
          <w:kern w:val="0"/>
          <w:szCs w:val="55"/>
        </w:rPr>
        <w:t>那</w:t>
      </w:r>
      <w:r w:rsidR="00647914">
        <w:rPr>
          <w:rFonts w:ascii="宋体" w:cs="AdobeSongStd-Light" w:hint="eastAsia"/>
          <w:kern w:val="0"/>
          <w:szCs w:val="55"/>
        </w:rPr>
        <w:t>熊掌烧得又烂又入味，</w:t>
      </w:r>
      <w:r>
        <w:rPr>
          <w:rFonts w:ascii="宋体" w:cs="AdobeSongStd-Light" w:hint="eastAsia"/>
          <w:kern w:val="0"/>
          <w:szCs w:val="55"/>
        </w:rPr>
        <w:t>让人在大快朵颐之余，不得不多写几笔。</w:t>
      </w:r>
      <w:commentRangeStart w:id="97"/>
      <w:r>
        <w:rPr>
          <w:rFonts w:ascii="宋体" w:cs="AdobeSongStd-Light" w:hint="eastAsia"/>
          <w:kern w:val="0"/>
          <w:szCs w:val="55"/>
        </w:rPr>
        <w:t>可能你又要问了：不就是烧得稍微烂一点么？有什么稀奇的？你如果说这话，我也不感到奇怪。你们现在的年轻人从小就活在各种化学添加剂或者重口味的调料里。</w:t>
      </w:r>
      <w:commentRangeEnd w:id="97"/>
      <w:r w:rsidR="00690056">
        <w:rPr>
          <w:rStyle w:val="ae"/>
        </w:rPr>
        <w:commentReference w:id="97"/>
      </w:r>
      <w:r>
        <w:rPr>
          <w:rFonts w:ascii="宋体" w:cs="AdobeSongStd-Light" w:hint="eastAsia"/>
          <w:kern w:val="0"/>
          <w:szCs w:val="55"/>
        </w:rPr>
        <w:t>吃惯了麻辣烫这样的食品，很多人已经不会</w:t>
      </w:r>
      <w:r w:rsidR="002E0306">
        <w:rPr>
          <w:rFonts w:ascii="宋体" w:cs="AdobeSongStd-Light" w:hint="eastAsia"/>
          <w:kern w:val="0"/>
          <w:szCs w:val="55"/>
        </w:rPr>
        <w:t>欣赏</w:t>
      </w:r>
      <w:r>
        <w:rPr>
          <w:rFonts w:ascii="宋体" w:cs="AdobeSongStd-Light" w:hint="eastAsia"/>
          <w:kern w:val="0"/>
          <w:szCs w:val="55"/>
        </w:rPr>
        <w:t>食物的本味了。其实熊掌是非常难烧的。</w:t>
      </w:r>
      <w:r w:rsidRPr="0037610C">
        <w:rPr>
          <w:rFonts w:ascii="宋体" w:cs="AdobeSongStd-Light" w:hint="eastAsia"/>
          <w:kern w:val="0"/>
          <w:szCs w:val="55"/>
        </w:rPr>
        <w:t>因为</w:t>
      </w:r>
      <w:r>
        <w:rPr>
          <w:rFonts w:ascii="宋体" w:cs="AdobeSongStd-Light" w:hint="eastAsia"/>
          <w:kern w:val="0"/>
          <w:szCs w:val="55"/>
        </w:rPr>
        <w:t>它</w:t>
      </w:r>
      <w:r w:rsidRPr="0037610C">
        <w:rPr>
          <w:rFonts w:ascii="宋体" w:cs="AdobeSongStd-Light" w:hint="eastAsia"/>
          <w:kern w:val="0"/>
          <w:szCs w:val="55"/>
        </w:rPr>
        <w:t>有厚厚的脂肪，骚味非常重，</w:t>
      </w:r>
      <w:r>
        <w:rPr>
          <w:rFonts w:ascii="宋体" w:cs="AdobeSongStd-Light" w:hint="eastAsia"/>
          <w:kern w:val="0"/>
          <w:szCs w:val="55"/>
        </w:rPr>
        <w:t>所以</w:t>
      </w:r>
      <w:r w:rsidRPr="0037610C">
        <w:rPr>
          <w:rFonts w:ascii="宋体" w:cs="AdobeSongStd-Light" w:hint="eastAsia"/>
          <w:kern w:val="0"/>
          <w:szCs w:val="55"/>
        </w:rPr>
        <w:t>不是所有的厨师都能做得好熊掌</w:t>
      </w:r>
      <w:r>
        <w:rPr>
          <w:rFonts w:ascii="宋体" w:cs="AdobeSongStd-Light" w:hint="eastAsia"/>
          <w:kern w:val="0"/>
          <w:szCs w:val="55"/>
        </w:rPr>
        <w:t>。</w:t>
      </w:r>
      <w:r w:rsidRPr="0037610C">
        <w:rPr>
          <w:rFonts w:ascii="宋体" w:cs="AdobeSongStd-Light" w:hint="eastAsia"/>
          <w:kern w:val="0"/>
          <w:szCs w:val="55"/>
        </w:rPr>
        <w:t>如果达不到一定水平，骚味掩不了，其实是很难吃的</w:t>
      </w:r>
      <w:r>
        <w:rPr>
          <w:rFonts w:ascii="宋体" w:cs="AdobeSongStd-Light" w:hint="eastAsia"/>
          <w:kern w:val="0"/>
          <w:szCs w:val="55"/>
        </w:rPr>
        <w:t>。</w:t>
      </w:r>
      <w:r w:rsidRPr="0037610C">
        <w:rPr>
          <w:rFonts w:ascii="宋体" w:cs="AdobeSongStd-Light" w:hint="eastAsia"/>
          <w:kern w:val="0"/>
          <w:szCs w:val="55"/>
        </w:rPr>
        <w:t>熊掌收拾干净</w:t>
      </w:r>
      <w:r>
        <w:rPr>
          <w:rFonts w:ascii="宋体" w:cs="AdobeSongStd-Light" w:hint="eastAsia"/>
          <w:kern w:val="0"/>
          <w:szCs w:val="55"/>
        </w:rPr>
        <w:t>后，</w:t>
      </w:r>
      <w:r w:rsidRPr="0037610C">
        <w:rPr>
          <w:rFonts w:ascii="宋体" w:cs="AdobeSongStd-Light" w:hint="eastAsia"/>
          <w:kern w:val="0"/>
          <w:szCs w:val="55"/>
        </w:rPr>
        <w:t>要先抹上厚厚的一层蜂蜜，在文火上煮一个小时，然后再把蜂蜜洗去</w:t>
      </w:r>
      <w:r>
        <w:rPr>
          <w:rFonts w:ascii="宋体" w:cs="AdobeSongStd-Light" w:hint="eastAsia"/>
          <w:kern w:val="0"/>
          <w:szCs w:val="55"/>
        </w:rPr>
        <w:t>。</w:t>
      </w:r>
      <w:r w:rsidRPr="0037610C">
        <w:rPr>
          <w:rFonts w:ascii="宋体" w:cs="AdobeSongStd-Light" w:hint="eastAsia"/>
          <w:kern w:val="0"/>
          <w:szCs w:val="55"/>
        </w:rPr>
        <w:t>放好作料，一开始就用文火来炖，最好用炭火，炖上三个小时，一定扑鼻香，开锅烂。如果不先用蜜糖来炖，</w:t>
      </w:r>
      <w:r w:rsidR="001F1784">
        <w:rPr>
          <w:rFonts w:ascii="宋体" w:cs="AdobeSongStd-Light" w:hint="eastAsia"/>
          <w:kern w:val="0"/>
          <w:szCs w:val="55"/>
        </w:rPr>
        <w:t>那</w:t>
      </w:r>
      <w:r>
        <w:rPr>
          <w:rFonts w:ascii="宋体" w:cs="AdobeSongStd-Light" w:hint="eastAsia"/>
          <w:kern w:val="0"/>
          <w:szCs w:val="55"/>
        </w:rPr>
        <w:t>简直</w:t>
      </w:r>
      <w:r w:rsidR="001F1784">
        <w:rPr>
          <w:rFonts w:ascii="宋体" w:cs="AdobeSongStd-Light" w:hint="eastAsia"/>
          <w:kern w:val="0"/>
          <w:szCs w:val="55"/>
        </w:rPr>
        <w:t>是</w:t>
      </w:r>
      <w:r w:rsidRPr="0037610C">
        <w:rPr>
          <w:rFonts w:ascii="宋体" w:cs="AdobeSongStd-Light" w:hint="eastAsia"/>
          <w:kern w:val="0"/>
          <w:szCs w:val="55"/>
        </w:rPr>
        <w:t>没有办法下筷子的。熊掌的腴润，不像是猪蹄牛筋，而更像是特厚的极品鱼唇，而且里面的小条肌肉，特别柔软肥嫩可口。熊掌一吃完，侍者会马上送上一个热毛巾擦嘴</w:t>
      </w:r>
      <w:r>
        <w:rPr>
          <w:rFonts w:ascii="宋体" w:cs="AdobeSongStd-Light" w:hint="eastAsia"/>
          <w:kern w:val="0"/>
          <w:szCs w:val="55"/>
        </w:rPr>
        <w:t>。</w:t>
      </w:r>
      <w:r w:rsidRPr="0037610C">
        <w:rPr>
          <w:rFonts w:ascii="宋体" w:cs="AdobeSongStd-Light" w:hint="eastAsia"/>
          <w:kern w:val="0"/>
          <w:szCs w:val="55"/>
        </w:rPr>
        <w:t>因为熊掌的胶质太多，如果不擦嘴，第二道菜上来</w:t>
      </w:r>
      <w:r>
        <w:rPr>
          <w:rFonts w:ascii="宋体" w:cs="AdobeSongStd-Light" w:hint="eastAsia"/>
          <w:kern w:val="0"/>
          <w:szCs w:val="55"/>
        </w:rPr>
        <w:t>，嘴就被粘住张不开喽。</w:t>
      </w:r>
      <w:commentRangeStart w:id="98"/>
      <w:r>
        <w:rPr>
          <w:rFonts w:ascii="宋体" w:cs="AdobeSongStd-Light" w:hint="eastAsia"/>
          <w:kern w:val="0"/>
          <w:szCs w:val="55"/>
        </w:rPr>
        <w:t>当然，在我们这个时代，熊虽然不像你们这个时代这么</w:t>
      </w:r>
      <w:r w:rsidR="00BF75FF">
        <w:rPr>
          <w:rFonts w:ascii="宋体" w:cs="AdobeSongStd-Light" w:hint="eastAsia"/>
          <w:kern w:val="0"/>
          <w:szCs w:val="55"/>
        </w:rPr>
        <w:t>稀少</w:t>
      </w:r>
      <w:r>
        <w:rPr>
          <w:rFonts w:ascii="宋体" w:cs="AdobeSongStd-Light" w:hint="eastAsia"/>
          <w:kern w:val="0"/>
          <w:szCs w:val="55"/>
        </w:rPr>
        <w:t>，也没有被立法保护</w:t>
      </w:r>
      <w:commentRangeEnd w:id="98"/>
      <w:r w:rsidR="00690056">
        <w:rPr>
          <w:rStyle w:val="ae"/>
        </w:rPr>
        <w:commentReference w:id="98"/>
      </w:r>
      <w:r>
        <w:rPr>
          <w:rFonts w:ascii="宋体" w:cs="AdobeSongStd-Light" w:hint="eastAsia"/>
          <w:kern w:val="0"/>
          <w:szCs w:val="55"/>
        </w:rPr>
        <w:t>，但也已经很金贵了。熊掌是满汉全席里必备的大菜。所以，单是能够吃到熊掌就足以让</w:t>
      </w:r>
      <w:r w:rsidR="00B40CE1">
        <w:rPr>
          <w:rFonts w:ascii="宋体" w:cs="AdobeSongStd-Light" w:hint="eastAsia"/>
          <w:kern w:val="0"/>
          <w:szCs w:val="55"/>
        </w:rPr>
        <w:t>我</w:t>
      </w:r>
      <w:r>
        <w:rPr>
          <w:rFonts w:ascii="宋体" w:cs="AdobeSongStd-Light" w:hint="eastAsia"/>
          <w:kern w:val="0"/>
          <w:szCs w:val="55"/>
        </w:rPr>
        <w:t>回味许久了。你说对不对？</w:t>
      </w:r>
    </w:p>
    <w:p w14:paraId="41652C82" w14:textId="77777777" w:rsidR="00C56673" w:rsidRPr="00647914" w:rsidRDefault="00647914" w:rsidP="00AB512F">
      <w:pPr>
        <w:spacing w:line="360" w:lineRule="auto"/>
        <w:ind w:firstLineChars="200" w:firstLine="454"/>
        <w:jc w:val="left"/>
        <w:rPr>
          <w:rFonts w:ascii="宋体" w:cs="AdobeSongStd-Light"/>
          <w:b/>
          <w:kern w:val="0"/>
          <w:szCs w:val="55"/>
        </w:rPr>
      </w:pPr>
      <w:r w:rsidRPr="00647914">
        <w:rPr>
          <w:rFonts w:ascii="宋体" w:cs="AdobeSongStd-Light" w:hint="eastAsia"/>
          <w:b/>
          <w:kern w:val="0"/>
          <w:szCs w:val="55"/>
        </w:rPr>
        <w:t>4、</w:t>
      </w:r>
      <w:r>
        <w:rPr>
          <w:rFonts w:ascii="宋体" w:cs="AdobeSongStd-Light" w:hint="eastAsia"/>
          <w:b/>
          <w:kern w:val="0"/>
          <w:szCs w:val="55"/>
        </w:rPr>
        <w:t>人文景观趣味浓</w:t>
      </w:r>
    </w:p>
    <w:p w14:paraId="616947D9" w14:textId="77777777" w:rsidR="00C56673" w:rsidRDefault="00C56673" w:rsidP="00C56673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 </w:t>
      </w:r>
      <w:r w:rsidR="00647914">
        <w:rPr>
          <w:rFonts w:ascii="宋体" w:cs="AdobeSongStd-Light" w:hint="eastAsia"/>
          <w:kern w:val="0"/>
          <w:szCs w:val="55"/>
        </w:rPr>
        <w:t>这次旅行途中</w:t>
      </w:r>
      <w:r w:rsidR="0037610C">
        <w:rPr>
          <w:rFonts w:ascii="宋体" w:cs="AdobeSongStd-Light" w:hint="eastAsia"/>
          <w:kern w:val="0"/>
          <w:szCs w:val="55"/>
        </w:rPr>
        <w:t>还见到</w:t>
      </w:r>
      <w:r w:rsidR="00647914">
        <w:rPr>
          <w:rFonts w:ascii="宋体" w:cs="AdobeSongStd-Light" w:hint="eastAsia"/>
          <w:kern w:val="0"/>
          <w:szCs w:val="55"/>
        </w:rPr>
        <w:t>许多人文景观</w:t>
      </w:r>
      <w:r w:rsidR="0037610C">
        <w:rPr>
          <w:rFonts w:ascii="宋体" w:cs="AdobeSongStd-Light" w:hint="eastAsia"/>
          <w:kern w:val="0"/>
          <w:szCs w:val="55"/>
        </w:rPr>
        <w:t>。因为我是长期做文书档案工作的，所以对这也很感兴趣，</w:t>
      </w:r>
      <w:r w:rsidR="00647914">
        <w:rPr>
          <w:rFonts w:ascii="宋体" w:cs="AdobeSongStd-Light" w:hint="eastAsia"/>
          <w:kern w:val="0"/>
          <w:szCs w:val="55"/>
        </w:rPr>
        <w:t>也留下了很多记录。</w:t>
      </w:r>
    </w:p>
    <w:p w14:paraId="1EF63AC2" w14:textId="77777777" w:rsidR="00C56673" w:rsidRDefault="0037610C" w:rsidP="00647914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比如，南方的寺庙特别多。</w:t>
      </w:r>
      <w:r w:rsidR="00647914">
        <w:rPr>
          <w:rFonts w:ascii="宋体" w:cs="AdobeSongStd-Light" w:hint="eastAsia"/>
          <w:kern w:val="0"/>
          <w:szCs w:val="55"/>
        </w:rPr>
        <w:t>在杭州</w:t>
      </w:r>
      <w:r>
        <w:rPr>
          <w:rFonts w:ascii="宋体" w:cs="AdobeSongStd-Light" w:hint="eastAsia"/>
          <w:kern w:val="0"/>
          <w:szCs w:val="55"/>
        </w:rPr>
        <w:t>游览</w:t>
      </w:r>
      <w:r w:rsidR="00647914">
        <w:rPr>
          <w:rFonts w:ascii="宋体" w:cs="AdobeSongStd-Light" w:hint="eastAsia"/>
          <w:kern w:val="0"/>
          <w:szCs w:val="55"/>
        </w:rPr>
        <w:t>净慈寺</w:t>
      </w:r>
      <w:r>
        <w:rPr>
          <w:rFonts w:ascii="宋体" w:cs="AdobeSongStd-Light" w:hint="eastAsia"/>
          <w:kern w:val="0"/>
          <w:szCs w:val="55"/>
        </w:rPr>
        <w:t>时</w:t>
      </w:r>
      <w:r w:rsidR="00345D0C">
        <w:rPr>
          <w:rFonts w:ascii="宋体" w:cs="AdobeSongStd-Light" w:hint="eastAsia"/>
          <w:kern w:val="0"/>
          <w:szCs w:val="55"/>
        </w:rPr>
        <w:t>，</w:t>
      </w:r>
      <w:r w:rsidR="00647914">
        <w:rPr>
          <w:rFonts w:ascii="宋体" w:cs="AdobeSongStd-Light" w:hint="eastAsia"/>
          <w:kern w:val="0"/>
          <w:szCs w:val="55"/>
        </w:rPr>
        <w:t>看到寺外有一口井，把火把放下去一照，发现有一根大木头浮在水面上。</w:t>
      </w:r>
      <w:r>
        <w:rPr>
          <w:rFonts w:ascii="宋体" w:cs="AdobeSongStd-Light" w:hint="eastAsia"/>
          <w:kern w:val="0"/>
          <w:szCs w:val="55"/>
        </w:rPr>
        <w:t>庙里的和尚</w:t>
      </w:r>
      <w:r w:rsidR="00647914">
        <w:rPr>
          <w:rFonts w:ascii="宋体" w:cs="AdobeSongStd-Light" w:hint="eastAsia"/>
          <w:kern w:val="0"/>
          <w:szCs w:val="55"/>
        </w:rPr>
        <w:t>向</w:t>
      </w:r>
      <w:r>
        <w:rPr>
          <w:rFonts w:ascii="宋体" w:cs="AdobeSongStd-Light" w:hint="eastAsia"/>
          <w:kern w:val="0"/>
          <w:szCs w:val="55"/>
        </w:rPr>
        <w:t>我吹嘘说：“</w:t>
      </w:r>
      <w:r w:rsidR="00647914">
        <w:rPr>
          <w:rFonts w:ascii="宋体" w:cs="AdobeSongStd-Light" w:hint="eastAsia"/>
          <w:kern w:val="0"/>
          <w:szCs w:val="55"/>
        </w:rPr>
        <w:t>这座寺庙是济公和尚建的，而井里这根大木头就是当年用剩下的边角料</w:t>
      </w:r>
      <w:r>
        <w:rPr>
          <w:rFonts w:ascii="宋体" w:cs="AdobeSongStd-Light" w:hint="eastAsia"/>
          <w:kern w:val="0"/>
          <w:szCs w:val="55"/>
        </w:rPr>
        <w:t>”</w:t>
      </w:r>
      <w:r w:rsidR="00647914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如果你要问我信不信，我也就“呵呵”两声拉倒吧。不过，</w:t>
      </w:r>
      <w:r w:rsidR="00647914">
        <w:rPr>
          <w:rFonts w:ascii="宋体" w:cs="AdobeSongStd-Light" w:hint="eastAsia"/>
          <w:kern w:val="0"/>
          <w:szCs w:val="55"/>
        </w:rPr>
        <w:t>罗汉堂中供奉的五百罗汉，每个人</w:t>
      </w:r>
      <w:r>
        <w:rPr>
          <w:rFonts w:ascii="宋体" w:cs="AdobeSongStd-Light" w:hint="eastAsia"/>
          <w:kern w:val="0"/>
          <w:szCs w:val="55"/>
        </w:rPr>
        <w:t>倒是</w:t>
      </w:r>
      <w:r w:rsidR="00647914">
        <w:rPr>
          <w:rFonts w:ascii="宋体" w:cs="AdobeSongStd-Light" w:hint="eastAsia"/>
          <w:kern w:val="0"/>
          <w:szCs w:val="55"/>
        </w:rPr>
        <w:t>表情丰富，</w:t>
      </w:r>
      <w:r>
        <w:rPr>
          <w:rFonts w:ascii="宋体" w:cs="AdobeSongStd-Light" w:hint="eastAsia"/>
          <w:kern w:val="0"/>
          <w:szCs w:val="55"/>
        </w:rPr>
        <w:t>而</w:t>
      </w:r>
      <w:r w:rsidR="00647914">
        <w:rPr>
          <w:rFonts w:ascii="宋体" w:cs="AdobeSongStd-Light" w:hint="eastAsia"/>
          <w:kern w:val="0"/>
          <w:szCs w:val="55"/>
        </w:rPr>
        <w:t>且各不相同。同时</w:t>
      </w:r>
      <w:r>
        <w:rPr>
          <w:rFonts w:ascii="宋体" w:cs="AdobeSongStd-Light" w:hint="eastAsia"/>
          <w:kern w:val="0"/>
          <w:szCs w:val="55"/>
        </w:rPr>
        <w:t>，旁边</w:t>
      </w:r>
      <w:r w:rsidR="00647914">
        <w:rPr>
          <w:rFonts w:ascii="宋体" w:cs="AdobeSongStd-Light" w:hint="eastAsia"/>
          <w:kern w:val="0"/>
          <w:szCs w:val="55"/>
        </w:rPr>
        <w:t>还挂着清朝几位著名皇帝的画像，也是栩栩如生。</w:t>
      </w:r>
      <w:r>
        <w:rPr>
          <w:rFonts w:ascii="宋体" w:cs="AdobeSongStd-Light" w:hint="eastAsia"/>
          <w:kern w:val="0"/>
          <w:szCs w:val="55"/>
        </w:rPr>
        <w:t>反正我长这么大，还没见过这么生动的作品，真的和活人一样。</w:t>
      </w:r>
    </w:p>
    <w:p w14:paraId="6738DFAB" w14:textId="77777777" w:rsidR="0037610C" w:rsidRDefault="00647914" w:rsidP="00647914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 w:rsidRPr="00647914">
        <w:rPr>
          <w:rFonts w:ascii="宋体" w:cs="AdobeSongStd-Light" w:hint="eastAsia"/>
          <w:kern w:val="0"/>
          <w:szCs w:val="55"/>
        </w:rPr>
        <w:t>而</w:t>
      </w:r>
      <w:r w:rsidR="00AD4F9D">
        <w:rPr>
          <w:rFonts w:ascii="宋体" w:cs="AdobeSongStd-Light" w:hint="eastAsia"/>
          <w:kern w:val="0"/>
          <w:szCs w:val="55"/>
        </w:rPr>
        <w:t>许多</w:t>
      </w:r>
      <w:r>
        <w:rPr>
          <w:rFonts w:ascii="宋体" w:cs="AdobeSongStd-Light" w:hint="eastAsia"/>
          <w:kern w:val="0"/>
          <w:szCs w:val="55"/>
        </w:rPr>
        <w:t>与名人有关的</w:t>
      </w:r>
      <w:r w:rsidR="00AD4F9D">
        <w:rPr>
          <w:rFonts w:ascii="宋体" w:cs="AdobeSongStd-Light" w:hint="eastAsia"/>
          <w:kern w:val="0"/>
          <w:szCs w:val="55"/>
        </w:rPr>
        <w:t>遗迹</w:t>
      </w:r>
      <w:r>
        <w:rPr>
          <w:rFonts w:ascii="宋体" w:cs="AdobeSongStd-Light" w:hint="eastAsia"/>
          <w:kern w:val="0"/>
          <w:szCs w:val="55"/>
        </w:rPr>
        <w:t>也让</w:t>
      </w:r>
      <w:r w:rsidR="0037610C">
        <w:rPr>
          <w:rFonts w:ascii="宋体" w:cs="AdobeSongStd-Light" w:hint="eastAsia"/>
          <w:kern w:val="0"/>
          <w:szCs w:val="55"/>
        </w:rPr>
        <w:t>我</w:t>
      </w:r>
      <w:r w:rsidR="00AD4F9D">
        <w:rPr>
          <w:rFonts w:ascii="宋体" w:cs="AdobeSongStd-Light" w:hint="eastAsia"/>
          <w:kern w:val="0"/>
          <w:szCs w:val="55"/>
        </w:rPr>
        <w:t>印象</w:t>
      </w:r>
      <w:r>
        <w:rPr>
          <w:rFonts w:ascii="宋体" w:cs="AdobeSongStd-Light" w:hint="eastAsia"/>
          <w:kern w:val="0"/>
          <w:szCs w:val="55"/>
        </w:rPr>
        <w:t>深刻</w:t>
      </w:r>
      <w:r w:rsidR="00AD4F9D">
        <w:rPr>
          <w:rFonts w:ascii="宋体" w:cs="AdobeSongStd-Light" w:hint="eastAsia"/>
          <w:kern w:val="0"/>
          <w:szCs w:val="55"/>
        </w:rPr>
        <w:t>。</w:t>
      </w:r>
      <w:r w:rsidR="00302F36">
        <w:rPr>
          <w:rFonts w:ascii="宋体" w:cs="AdobeSongStd-Light" w:hint="eastAsia"/>
          <w:kern w:val="0"/>
          <w:szCs w:val="55"/>
        </w:rPr>
        <w:t>一</w:t>
      </w:r>
      <w:r>
        <w:rPr>
          <w:rFonts w:ascii="宋体" w:cs="AdobeSongStd-Light" w:hint="eastAsia"/>
          <w:kern w:val="0"/>
          <w:szCs w:val="55"/>
        </w:rPr>
        <w:t>天</w:t>
      </w:r>
      <w:r w:rsidR="00302F36">
        <w:rPr>
          <w:rFonts w:ascii="宋体" w:cs="AdobeSongStd-Light" w:hint="eastAsia"/>
          <w:kern w:val="0"/>
          <w:szCs w:val="55"/>
        </w:rPr>
        <w:t>，</w:t>
      </w:r>
      <w:r>
        <w:rPr>
          <w:rFonts w:ascii="宋体" w:cs="AdobeSongStd-Light" w:hint="eastAsia"/>
          <w:kern w:val="0"/>
          <w:szCs w:val="55"/>
        </w:rPr>
        <w:t>吃完早饭，</w:t>
      </w:r>
      <w:r w:rsidR="0037610C">
        <w:rPr>
          <w:rFonts w:ascii="宋体" w:cs="AdobeSongStd-Light" w:hint="eastAsia"/>
          <w:kern w:val="0"/>
          <w:szCs w:val="55"/>
        </w:rPr>
        <w:t>跑</w:t>
      </w:r>
      <w:r>
        <w:rPr>
          <w:rFonts w:ascii="宋体" w:cs="AdobeSongStd-Light" w:hint="eastAsia"/>
          <w:kern w:val="0"/>
          <w:szCs w:val="55"/>
        </w:rPr>
        <w:t>到住处附近的</w:t>
      </w:r>
      <w:commentRangeStart w:id="99"/>
      <w:r>
        <w:rPr>
          <w:rFonts w:ascii="宋体" w:cs="AdobeSongStd-Light" w:hint="eastAsia"/>
          <w:kern w:val="0"/>
          <w:szCs w:val="55"/>
        </w:rPr>
        <w:t>季子庙</w:t>
      </w:r>
      <w:commentRangeEnd w:id="99"/>
      <w:r w:rsidR="00383B7A">
        <w:rPr>
          <w:rStyle w:val="ae"/>
        </w:rPr>
        <w:commentReference w:id="99"/>
      </w:r>
      <w:r w:rsidR="0037610C">
        <w:rPr>
          <w:rFonts w:ascii="宋体" w:cs="AdobeSongStd-Light" w:hint="eastAsia"/>
          <w:kern w:val="0"/>
          <w:szCs w:val="55"/>
        </w:rPr>
        <w:t>转转</w:t>
      </w:r>
      <w:r>
        <w:rPr>
          <w:rFonts w:ascii="宋体" w:cs="AdobeSongStd-Light" w:hint="eastAsia"/>
          <w:kern w:val="0"/>
          <w:szCs w:val="55"/>
        </w:rPr>
        <w:t>。这位</w:t>
      </w:r>
      <w:r w:rsidR="005B1479">
        <w:rPr>
          <w:rFonts w:ascii="宋体" w:cs="AdobeSongStd-Light" w:hint="eastAsia"/>
          <w:kern w:val="0"/>
          <w:szCs w:val="55"/>
        </w:rPr>
        <w:t>季子</w:t>
      </w:r>
      <w:r>
        <w:rPr>
          <w:rFonts w:ascii="宋体" w:cs="AdobeSongStd-Light" w:hint="eastAsia"/>
          <w:kern w:val="0"/>
          <w:szCs w:val="55"/>
        </w:rPr>
        <w:t>是</w:t>
      </w:r>
      <w:r w:rsidR="005B1479">
        <w:rPr>
          <w:rFonts w:ascii="宋体" w:cs="AdobeSongStd-Light" w:hint="eastAsia"/>
          <w:kern w:val="0"/>
          <w:szCs w:val="55"/>
        </w:rPr>
        <w:t>春秋时</w:t>
      </w:r>
      <w:r>
        <w:rPr>
          <w:rFonts w:ascii="宋体" w:cs="AdobeSongStd-Light" w:hint="eastAsia"/>
          <w:kern w:val="0"/>
          <w:szCs w:val="55"/>
        </w:rPr>
        <w:t>期</w:t>
      </w:r>
      <w:r w:rsidR="005B1479">
        <w:rPr>
          <w:rFonts w:ascii="宋体" w:cs="AdobeSongStd-Light" w:hint="eastAsia"/>
          <w:kern w:val="0"/>
          <w:szCs w:val="55"/>
        </w:rPr>
        <w:t>吴王寿梦</w:t>
      </w:r>
      <w:r>
        <w:rPr>
          <w:rFonts w:ascii="宋体" w:cs="AdobeSongStd-Light" w:hint="eastAsia"/>
          <w:kern w:val="0"/>
          <w:szCs w:val="55"/>
        </w:rPr>
        <w:t>的</w:t>
      </w:r>
      <w:r w:rsidR="005B1479">
        <w:rPr>
          <w:rFonts w:ascii="宋体" w:cs="AdobeSongStd-Light" w:hint="eastAsia"/>
          <w:kern w:val="0"/>
          <w:szCs w:val="55"/>
        </w:rPr>
        <w:t>第四</w:t>
      </w:r>
      <w:r>
        <w:rPr>
          <w:rFonts w:ascii="宋体" w:cs="AdobeSongStd-Light" w:hint="eastAsia"/>
          <w:kern w:val="0"/>
          <w:szCs w:val="55"/>
        </w:rPr>
        <w:t>个儿</w:t>
      </w:r>
      <w:r w:rsidR="005B1479">
        <w:rPr>
          <w:rFonts w:ascii="宋体" w:cs="AdobeSongStd-Light" w:hint="eastAsia"/>
          <w:kern w:val="0"/>
          <w:szCs w:val="55"/>
        </w:rPr>
        <w:t>子，名季札。</w:t>
      </w:r>
      <w:r>
        <w:rPr>
          <w:rFonts w:ascii="宋体" w:cs="AdobeSongStd-Light" w:hint="eastAsia"/>
          <w:kern w:val="0"/>
          <w:szCs w:val="55"/>
        </w:rPr>
        <w:t>他老爸生病快死了</w:t>
      </w:r>
      <w:r w:rsidR="005B1479">
        <w:rPr>
          <w:rFonts w:ascii="宋体" w:cs="AdobeSongStd-Light" w:hint="eastAsia"/>
          <w:kern w:val="0"/>
          <w:szCs w:val="55"/>
        </w:rPr>
        <w:t>，</w:t>
      </w:r>
      <w:r>
        <w:rPr>
          <w:rFonts w:ascii="宋体" w:cs="AdobeSongStd-Light" w:hint="eastAsia"/>
          <w:kern w:val="0"/>
          <w:szCs w:val="55"/>
        </w:rPr>
        <w:t>想传位给他；他坚决不肯，于是就传给了他大哥。他大哥在</w:t>
      </w:r>
      <w:r w:rsidR="005B1479">
        <w:rPr>
          <w:rFonts w:ascii="宋体" w:cs="AdobeSongStd-Light" w:hint="eastAsia"/>
          <w:kern w:val="0"/>
          <w:szCs w:val="55"/>
        </w:rPr>
        <w:t>服丧期满后</w:t>
      </w:r>
      <w:r>
        <w:rPr>
          <w:rFonts w:ascii="宋体" w:cs="AdobeSongStd-Light" w:hint="eastAsia"/>
          <w:kern w:val="0"/>
          <w:szCs w:val="55"/>
        </w:rPr>
        <w:t>又想传位给他，他依然不接受，还索性跑到山里种田，过起了“农家乐”一样的生活</w:t>
      </w:r>
      <w:r w:rsidR="005B1479">
        <w:rPr>
          <w:rFonts w:ascii="宋体" w:cs="AdobeSongStd-Light" w:hint="eastAsia"/>
          <w:kern w:val="0"/>
          <w:szCs w:val="55"/>
        </w:rPr>
        <w:t>。</w:t>
      </w:r>
      <w:r w:rsidR="0037610C">
        <w:rPr>
          <w:rFonts w:ascii="宋体" w:cs="AdobeSongStd-Light" w:hint="eastAsia"/>
          <w:kern w:val="0"/>
          <w:szCs w:val="55"/>
        </w:rPr>
        <w:t>于是后人被他的崇高品德感动，就建了这座庙来纪念他。但我看到的只是</w:t>
      </w:r>
      <w:r>
        <w:rPr>
          <w:rFonts w:ascii="宋体" w:cs="AdobeSongStd-Light" w:hint="eastAsia"/>
          <w:kern w:val="0"/>
          <w:szCs w:val="55"/>
        </w:rPr>
        <w:t>残破的遗迹。</w:t>
      </w:r>
      <w:r w:rsidR="0037610C">
        <w:rPr>
          <w:rFonts w:ascii="宋体" w:cs="AdobeSongStd-Light" w:hint="eastAsia"/>
          <w:kern w:val="0"/>
          <w:szCs w:val="55"/>
        </w:rPr>
        <w:t>当地人都和我说这是被战火毁坏了。</w:t>
      </w:r>
      <w:commentRangeStart w:id="100"/>
      <w:r w:rsidR="0037610C">
        <w:rPr>
          <w:rFonts w:ascii="宋体" w:cs="AdobeSongStd-Light" w:hint="eastAsia"/>
          <w:kern w:val="0"/>
          <w:szCs w:val="55"/>
        </w:rPr>
        <w:t>说实话，我觉得这种说法就是在推卸责任！自从太平天国在1864年被镇压后，南方已经快40年没打过大仗了</w:t>
      </w:r>
      <w:commentRangeEnd w:id="100"/>
      <w:r w:rsidR="00D12A0A">
        <w:rPr>
          <w:rStyle w:val="ae"/>
        </w:rPr>
        <w:commentReference w:id="100"/>
      </w:r>
      <w:r w:rsidR="0037610C">
        <w:rPr>
          <w:rFonts w:ascii="宋体" w:cs="AdobeSongStd-Light" w:hint="eastAsia"/>
          <w:kern w:val="0"/>
          <w:szCs w:val="55"/>
        </w:rPr>
        <w:t>。而且其他那些供奉了各路神仙的祠堂、庙宇一个个被修缮得金碧辉煌、香火旺盛。而纪念这么一位崇高先贤的季子庙却无人问津，仍由它荒废！这就是一种懒政，本地的官员和头面人物都干什么去了呢？难道真的是因为修庙宇是有利可图，而修季子庙这样的古迹是纯粹的“精神文明建设”，没有什么实际的好处可捞</w:t>
      </w:r>
      <w:r w:rsidR="003428E9">
        <w:rPr>
          <w:rFonts w:ascii="宋体" w:cs="AdobeSongStd-Light" w:hint="eastAsia"/>
          <w:kern w:val="0"/>
          <w:szCs w:val="55"/>
        </w:rPr>
        <w:t>，所以就没人愿意出来承担一份责任吗</w:t>
      </w:r>
      <w:r w:rsidR="0037610C">
        <w:rPr>
          <w:rFonts w:ascii="宋体" w:cs="AdobeSongStd-Light" w:hint="eastAsia"/>
          <w:kern w:val="0"/>
          <w:szCs w:val="55"/>
        </w:rPr>
        <w:t>？我真的很</w:t>
      </w:r>
      <w:r w:rsidR="003428E9">
        <w:rPr>
          <w:rFonts w:ascii="宋体" w:cs="AdobeSongStd-Light" w:hint="eastAsia"/>
          <w:kern w:val="0"/>
          <w:szCs w:val="55"/>
        </w:rPr>
        <w:t>不</w:t>
      </w:r>
      <w:r w:rsidR="0037610C">
        <w:rPr>
          <w:rFonts w:ascii="宋体" w:cs="AdobeSongStd-Light" w:hint="eastAsia"/>
          <w:kern w:val="0"/>
          <w:szCs w:val="55"/>
        </w:rPr>
        <w:t>明白！</w:t>
      </w:r>
      <w:r w:rsidR="003428E9">
        <w:rPr>
          <w:rFonts w:ascii="宋体" w:cs="AdobeSongStd-Light" w:hint="eastAsia"/>
          <w:kern w:val="0"/>
          <w:szCs w:val="55"/>
        </w:rPr>
        <w:t>算了！说多了都是泪！打住！</w:t>
      </w:r>
    </w:p>
    <w:p w14:paraId="0BE98FFF" w14:textId="77777777" w:rsidR="003428E9" w:rsidRDefault="003428E9" w:rsidP="00BC653B">
      <w:pPr>
        <w:spacing w:line="360" w:lineRule="auto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 啰啰嗦嗦地说了这么多，也差不多该结束了。其实，讲这么一大堆东西，</w:t>
      </w:r>
      <w:commentRangeStart w:id="101"/>
      <w:r>
        <w:rPr>
          <w:rFonts w:ascii="宋体" w:cs="AdobeSongStd-Light" w:hint="eastAsia"/>
          <w:kern w:val="0"/>
          <w:szCs w:val="55"/>
        </w:rPr>
        <w:t>无非就是为了让大家从一个侧面了解一下我们那个时代</w:t>
      </w:r>
      <w:r w:rsidR="00226E22">
        <w:rPr>
          <w:rFonts w:ascii="宋体" w:cs="AdobeSongStd-Light" w:hint="eastAsia"/>
          <w:kern w:val="0"/>
          <w:szCs w:val="55"/>
        </w:rPr>
        <w:t>的</w:t>
      </w:r>
      <w:r>
        <w:rPr>
          <w:rFonts w:ascii="宋体" w:cs="AdobeSongStd-Light" w:hint="eastAsia"/>
          <w:kern w:val="0"/>
          <w:szCs w:val="55"/>
        </w:rPr>
        <w:t>日常生活，也算是一次跨时空的对话吧。</w:t>
      </w:r>
      <w:commentRangeEnd w:id="101"/>
      <w:r w:rsidR="005D130B">
        <w:rPr>
          <w:rStyle w:val="ae"/>
        </w:rPr>
        <w:commentReference w:id="101"/>
      </w:r>
      <w:r>
        <w:rPr>
          <w:rFonts w:ascii="宋体" w:cs="AdobeSongStd-Light" w:hint="eastAsia"/>
          <w:kern w:val="0"/>
          <w:szCs w:val="55"/>
        </w:rPr>
        <w:t>以后有机会，再和大家接着讲。当然，你如果感兴趣，也可以自己看我的日记。</w:t>
      </w:r>
      <w:r w:rsidR="007C1425">
        <w:rPr>
          <w:rFonts w:ascii="宋体" w:cs="AdobeSongStd-Light" w:hint="eastAsia"/>
          <w:kern w:val="0"/>
          <w:szCs w:val="55"/>
        </w:rPr>
        <w:t>在你们那个时候，它已经整理出版了。名字叫《澄斋日记》，里面那篇《南游记》就是讲的我这次旅行。希望大家能够喜欢！</w:t>
      </w:r>
    </w:p>
    <w:p w14:paraId="1A45DA31" w14:textId="77777777" w:rsidR="00BC653B" w:rsidRPr="00DD1243" w:rsidRDefault="00BC653B" w:rsidP="00BC653B">
      <w:pPr>
        <w:spacing w:line="360" w:lineRule="auto"/>
        <w:rPr>
          <w:rFonts w:ascii="宋体" w:hAnsi="宋体"/>
          <w:b/>
        </w:rPr>
      </w:pPr>
      <w:r w:rsidRPr="00DD1243">
        <w:rPr>
          <w:rFonts w:ascii="宋体" w:hAnsi="宋体" w:hint="eastAsia"/>
          <w:b/>
        </w:rPr>
        <w:t>本文参考资料来自：</w:t>
      </w:r>
    </w:p>
    <w:p w14:paraId="04D05841" w14:textId="77777777" w:rsidR="00EF70C4" w:rsidRDefault="00BC653B" w:rsidP="00BC653B">
      <w:pPr>
        <w:spacing w:line="360" w:lineRule="auto"/>
        <w:jc w:val="left"/>
        <w:rPr>
          <w:rFonts w:ascii="宋体"/>
        </w:rPr>
      </w:pPr>
      <w:r>
        <w:rPr>
          <w:rFonts w:ascii="宋体" w:hint="eastAsia"/>
        </w:rPr>
        <w:t>1、《</w:t>
      </w:r>
      <w:r w:rsidR="008F610C">
        <w:rPr>
          <w:rFonts w:ascii="宋体" w:hint="eastAsia"/>
        </w:rPr>
        <w:t>清代毗陵名人小传</w:t>
      </w:r>
      <w:r>
        <w:rPr>
          <w:rFonts w:ascii="宋体" w:hint="eastAsia"/>
        </w:rPr>
        <w:t>》，张维骧编著，</w:t>
      </w:r>
      <w:r w:rsidR="00F1718E">
        <w:rPr>
          <w:rFonts w:ascii="宋体" w:hint="eastAsia"/>
        </w:rPr>
        <w:t>常州旅沪同乡会，1944</w:t>
      </w:r>
      <w:r>
        <w:rPr>
          <w:rFonts w:ascii="宋体" w:hint="eastAsia"/>
        </w:rPr>
        <w:t>年</w:t>
      </w:r>
    </w:p>
    <w:p w14:paraId="47D66FE8" w14:textId="77777777" w:rsidR="00F1718E" w:rsidRDefault="00BC653B" w:rsidP="00CA3610">
      <w:pPr>
        <w:spacing w:line="360" w:lineRule="auto"/>
        <w:jc w:val="left"/>
        <w:rPr>
          <w:rFonts w:ascii="宋体"/>
        </w:rPr>
      </w:pPr>
      <w:r>
        <w:rPr>
          <w:rFonts w:ascii="宋体" w:hint="eastAsia"/>
        </w:rPr>
        <w:t>2、《</w:t>
      </w:r>
      <w:r w:rsidR="00F1718E">
        <w:rPr>
          <w:rFonts w:ascii="宋体" w:hint="eastAsia"/>
        </w:rPr>
        <w:t>清人日记研究</w:t>
      </w:r>
      <w:r>
        <w:rPr>
          <w:rFonts w:ascii="宋体" w:hint="eastAsia"/>
        </w:rPr>
        <w:t>》，孔祥吉著，</w:t>
      </w:r>
      <w:r w:rsidR="00F1718E">
        <w:rPr>
          <w:rFonts w:ascii="宋体" w:hint="eastAsia"/>
        </w:rPr>
        <w:t>广东人民出版社，2008</w:t>
      </w:r>
      <w:r>
        <w:rPr>
          <w:rFonts w:ascii="宋体" w:hint="eastAsia"/>
        </w:rPr>
        <w:t>年</w:t>
      </w:r>
    </w:p>
    <w:p w14:paraId="088FFD43" w14:textId="77777777" w:rsidR="00F1718E" w:rsidRDefault="00BC653B" w:rsidP="00CA3610">
      <w:pPr>
        <w:spacing w:line="360" w:lineRule="auto"/>
        <w:jc w:val="left"/>
        <w:rPr>
          <w:rFonts w:ascii="宋体"/>
        </w:rPr>
      </w:pPr>
      <w:r>
        <w:rPr>
          <w:rFonts w:ascii="宋体" w:hint="eastAsia"/>
        </w:rPr>
        <w:t>3、《</w:t>
      </w:r>
      <w:r w:rsidR="00F1718E">
        <w:rPr>
          <w:rFonts w:ascii="宋体" w:hint="eastAsia"/>
        </w:rPr>
        <w:t>恽毓鼎澄斋日记</w:t>
      </w:r>
      <w:r>
        <w:rPr>
          <w:rFonts w:ascii="宋体" w:hint="eastAsia"/>
        </w:rPr>
        <w:t>》，恽毓鼎著，</w:t>
      </w:r>
      <w:r w:rsidR="00F1718E">
        <w:rPr>
          <w:rFonts w:ascii="宋体" w:hint="eastAsia"/>
        </w:rPr>
        <w:t>浙江古籍出版社，2004</w:t>
      </w:r>
      <w:r>
        <w:rPr>
          <w:rFonts w:ascii="宋体" w:hint="eastAsia"/>
        </w:rPr>
        <w:t>年</w:t>
      </w:r>
    </w:p>
    <w:p w14:paraId="16F3AEFC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1D8CC381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3C34EA0E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5503EBC8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1279498D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52075D4B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7F92F37D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4393FC2B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1F3DDDE8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2376D06B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2026691F" w14:textId="77777777" w:rsidR="002E08B0" w:rsidRDefault="002E08B0" w:rsidP="002E08B0">
      <w:pPr>
        <w:spacing w:line="360" w:lineRule="auto"/>
        <w:jc w:val="left"/>
        <w:rPr>
          <w:rFonts w:ascii="宋体"/>
          <w:b/>
        </w:rPr>
      </w:pPr>
      <w:r w:rsidRPr="00B95762">
        <w:rPr>
          <w:rFonts w:ascii="宋体" w:hint="eastAsia"/>
          <w:b/>
        </w:rPr>
        <w:t>作者基本信息</w:t>
      </w:r>
    </w:p>
    <w:p w14:paraId="7C9B9257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>
        <w:rPr>
          <w:rFonts w:ascii="宋体" w:hint="eastAsia"/>
          <w:b/>
        </w:rPr>
        <w:t>姓名：</w:t>
      </w:r>
      <w:r>
        <w:rPr>
          <w:rFonts w:ascii="宋体" w:hint="eastAsia"/>
        </w:rPr>
        <w:t>顾亚欣</w:t>
      </w:r>
    </w:p>
    <w:p w14:paraId="774A09C4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出生年份：</w:t>
      </w:r>
      <w:r>
        <w:rPr>
          <w:rFonts w:ascii="宋体" w:hint="eastAsia"/>
        </w:rPr>
        <w:t>1985年</w:t>
      </w:r>
    </w:p>
    <w:p w14:paraId="6E658F46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身份：</w:t>
      </w:r>
      <w:r>
        <w:rPr>
          <w:rFonts w:ascii="宋体" w:hint="eastAsia"/>
        </w:rPr>
        <w:t>扬州大学社会发展学院讲师，博士</w:t>
      </w:r>
    </w:p>
    <w:p w14:paraId="49365FFF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通信地址：</w:t>
      </w:r>
      <w:r>
        <w:rPr>
          <w:rFonts w:ascii="宋体" w:hint="eastAsia"/>
        </w:rPr>
        <w:t>江苏省扬州市邗江区百祥路128号月亮园小区赏月苑10栋503室</w:t>
      </w:r>
    </w:p>
    <w:p w14:paraId="460DA54F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邮编：</w:t>
      </w:r>
      <w:r>
        <w:rPr>
          <w:rFonts w:ascii="宋体" w:hint="eastAsia"/>
        </w:rPr>
        <w:t>225012</w:t>
      </w:r>
    </w:p>
    <w:p w14:paraId="148BA237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联系电话：</w:t>
      </w:r>
      <w:r>
        <w:rPr>
          <w:rFonts w:ascii="宋体" w:hint="eastAsia"/>
        </w:rPr>
        <w:t>13773416910</w:t>
      </w:r>
    </w:p>
    <w:p w14:paraId="4BDADBA4" w14:textId="77777777" w:rsidR="002E08B0" w:rsidRPr="00B95762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电子邮箱：</w:t>
      </w:r>
      <w:r>
        <w:rPr>
          <w:rFonts w:ascii="宋体" w:hint="eastAsia"/>
        </w:rPr>
        <w:t>guyaxin1985@163.com</w:t>
      </w:r>
    </w:p>
    <w:p w14:paraId="2628FD3E" w14:textId="77777777" w:rsidR="00206A2A" w:rsidRPr="002E08B0" w:rsidRDefault="00206A2A" w:rsidP="00206A2A">
      <w:pPr>
        <w:pStyle w:val="HTML"/>
        <w:spacing w:line="360" w:lineRule="auto"/>
      </w:pPr>
    </w:p>
    <w:p w14:paraId="0D880520" w14:textId="77777777" w:rsidR="00206A2A" w:rsidRPr="00206A2A" w:rsidRDefault="00206A2A" w:rsidP="00CA3610">
      <w:pPr>
        <w:spacing w:line="360" w:lineRule="auto"/>
        <w:jc w:val="left"/>
        <w:rPr>
          <w:rFonts w:ascii="宋体"/>
        </w:rPr>
      </w:pPr>
    </w:p>
    <w:sectPr w:rsidR="00206A2A" w:rsidRPr="0020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4" w:author="liangqiang" w:date="2017-05-16T16:13:00Z" w:initials="l">
    <w:p w14:paraId="363948AF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“良心”两个字，文章中没有体现。题文不符。</w:t>
      </w:r>
    </w:p>
  </w:comment>
  <w:comment w:id="75" w:author="liangqiang" w:date="2017-05-16T17:16:00Z" w:initials="l">
    <w:p w14:paraId="4EA633EB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他是“</w:t>
      </w:r>
      <w:r w:rsidRPr="00A23AE2">
        <w:rPr>
          <w:rFonts w:hint="eastAsia"/>
        </w:rPr>
        <w:t>国史馆总纂</w:t>
      </w:r>
      <w:r>
        <w:rPr>
          <w:rFonts w:hint="eastAsia"/>
        </w:rPr>
        <w:t>，</w:t>
      </w:r>
      <w:r w:rsidRPr="00A23AE2">
        <w:rPr>
          <w:rFonts w:hint="eastAsia"/>
        </w:rPr>
        <w:t>担任晚清宫廷史官达十九年之久</w:t>
      </w:r>
      <w:r>
        <w:rPr>
          <w:rFonts w:hint="eastAsia"/>
        </w:rPr>
        <w:t>”。官职要明确，便于读者理解他的社会地位和背景。公务员的范畴太广了。</w:t>
      </w:r>
    </w:p>
    <w:p w14:paraId="5922B01C" w14:textId="59956A65" w:rsidR="006E1D8A" w:rsidRDefault="006E1D8A">
      <w:pPr>
        <w:pStyle w:val="af"/>
      </w:pPr>
      <w:r>
        <w:rPr>
          <w:rFonts w:hint="eastAsia"/>
        </w:rPr>
        <w:t>应该介绍下大的时代背景。</w:t>
      </w:r>
      <w:r>
        <w:rPr>
          <w:rFonts w:hint="eastAsia"/>
        </w:rPr>
        <w:t>1899</w:t>
      </w:r>
      <w:r>
        <w:rPr>
          <w:rFonts w:hint="eastAsia"/>
        </w:rPr>
        <w:t>年，维新失败，义和团兴起。</w:t>
      </w:r>
    </w:p>
  </w:comment>
  <w:comment w:id="76" w:author="liangqiang" w:date="2017-05-16T16:25:00Z" w:initials="l">
    <w:p w14:paraId="22CB1809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不要解释“驴友”。文章是以古人的口吻来讲，用现代人的语言，但不要有现代人的想法。</w:t>
      </w:r>
    </w:p>
  </w:comment>
  <w:comment w:id="77" w:author="liangqiang" w:date="2017-05-16T16:32:00Z" w:initials="l">
    <w:p w14:paraId="6465E064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问得不太好。建议改成：比你们这些驴友可辛苦多了。</w:t>
      </w:r>
    </w:p>
  </w:comment>
  <w:comment w:id="78" w:author="liangqiang" w:date="2017-05-16T16:34:00Z" w:initials="l">
    <w:p w14:paraId="335E5557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可酌情删减</w:t>
      </w:r>
    </w:p>
  </w:comment>
  <w:comment w:id="79" w:author="liangqiang" w:date="2017-05-16T16:38:00Z" w:initials="l">
    <w:p w14:paraId="44FCAB7E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说得比较生硬。应假设说话的对象，是一个人，而不是“大家”。说话的口气，以陈述</w:t>
      </w:r>
      <w:r>
        <w:rPr>
          <w:rFonts w:hint="eastAsia"/>
        </w:rPr>
        <w:t>+</w:t>
      </w:r>
      <w:r>
        <w:rPr>
          <w:rFonts w:hint="eastAsia"/>
        </w:rPr>
        <w:t>抱怨为主。</w:t>
      </w:r>
    </w:p>
  </w:comment>
  <w:comment w:id="80" w:author="liangqiang" w:date="2017-05-16T16:49:00Z" w:initials="l">
    <w:p w14:paraId="2C4BE627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多用口语。介绍祖父，应带有感情。简短带过即可。</w:t>
      </w:r>
    </w:p>
  </w:comment>
  <w:comment w:id="81" w:author="liangqiang" w:date="2017-05-16T17:16:00Z" w:initials="l">
    <w:p w14:paraId="76C936CA" w14:textId="465594A9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应该是坐轮船要从上海过。这是最高效的路线。</w:t>
      </w:r>
    </w:p>
  </w:comment>
  <w:comment w:id="82" w:author="liangqiang" w:date="2017-05-16T17:18:00Z" w:initials="l">
    <w:p w14:paraId="0EA0C36D" w14:textId="7ADE4C9D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不能自己说封建王朝。角度不对。</w:t>
      </w:r>
    </w:p>
  </w:comment>
  <w:comment w:id="83" w:author="liangqiang" w:date="2017-05-16T17:19:00Z" w:initials="l">
    <w:p w14:paraId="4AB3B755" w14:textId="6C27C0C6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关系不大的内容，可以删除</w:t>
      </w:r>
    </w:p>
  </w:comment>
  <w:comment w:id="84" w:author="liangqiang" w:date="2017-05-16T17:22:00Z" w:initials="l">
    <w:p w14:paraId="4C1B5B0C" w14:textId="76DC1E5E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口语化</w:t>
      </w:r>
    </w:p>
  </w:comment>
  <w:comment w:id="85" w:author="liangqiang" w:date="2017-05-16T17:23:00Z" w:initials="l">
    <w:p w14:paraId="244001FA" w14:textId="15923D70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不要描述现代事情的细节。</w:t>
      </w:r>
    </w:p>
  </w:comment>
  <w:comment w:id="86" w:author="liangqiang" w:date="2017-05-16T17:28:00Z" w:initials="l">
    <w:p w14:paraId="264BB187" w14:textId="4410AB78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可以不说。一样的，没有新意。</w:t>
      </w:r>
    </w:p>
  </w:comment>
  <w:comment w:id="87" w:author="liangqiang" w:date="2017-05-16T17:31:00Z" w:initials="l">
    <w:p w14:paraId="61ACE589" w14:textId="4412C9B0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只对比有铁路、没有铁路的区别。不用讲整个旅程。</w:t>
      </w:r>
    </w:p>
  </w:comment>
  <w:comment w:id="88" w:author="liangqiang" w:date="2017-05-16T17:37:00Z" w:initials="l">
    <w:p w14:paraId="520926F8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不要生硬地，讲完行讲吃。以行程为主线，分别引出话题。</w:t>
      </w:r>
    </w:p>
    <w:p w14:paraId="0B428B5A" w14:textId="77777777" w:rsidR="006E1D8A" w:rsidRDefault="006E1D8A">
      <w:pPr>
        <w:pStyle w:val="af"/>
      </w:pPr>
      <w:r>
        <w:rPr>
          <w:rFonts w:hint="eastAsia"/>
        </w:rPr>
        <w:t>坐车坐船到天津，引出出行工具的话题。</w:t>
      </w:r>
    </w:p>
    <w:p w14:paraId="4656920D" w14:textId="77777777" w:rsidR="006E1D8A" w:rsidRDefault="006E1D8A">
      <w:pPr>
        <w:pStyle w:val="af"/>
      </w:pPr>
      <w:r>
        <w:rPr>
          <w:rFonts w:hint="eastAsia"/>
        </w:rPr>
        <w:t>到上海吃大餐，引出吃的话题</w:t>
      </w:r>
    </w:p>
    <w:p w14:paraId="0B6DEE20" w14:textId="77777777" w:rsidR="006E1D8A" w:rsidRDefault="006E1D8A">
      <w:pPr>
        <w:pStyle w:val="af"/>
      </w:pPr>
      <w:r>
        <w:rPr>
          <w:rFonts w:hint="eastAsia"/>
        </w:rPr>
        <w:t>到常州祭祖，引出风俗话题</w:t>
      </w:r>
    </w:p>
    <w:p w14:paraId="1AF3E75F" w14:textId="22B7BF75" w:rsidR="006E1D8A" w:rsidRDefault="006E1D8A">
      <w:pPr>
        <w:pStyle w:val="af"/>
      </w:pPr>
      <w:r>
        <w:rPr>
          <w:rFonts w:hint="eastAsia"/>
        </w:rPr>
        <w:t>到杭州看庙，引出看风景的话题</w:t>
      </w:r>
    </w:p>
  </w:comment>
  <w:comment w:id="89" w:author="liangqiang" w:date="2017-05-16T17:39:00Z" w:initials="l">
    <w:p w14:paraId="55216905" w14:textId="0B569960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林则徐早死了吧。应该说是官员间流行的笑话。</w:t>
      </w:r>
    </w:p>
  </w:comment>
  <w:comment w:id="90" w:author="liangqiang" w:date="2017-05-16T17:41:00Z" w:initials="l">
    <w:p w14:paraId="1446AD9A" w14:textId="2DB622EA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不说现代人的观点</w:t>
      </w:r>
    </w:p>
  </w:comment>
  <w:comment w:id="91" w:author="liangqiang" w:date="2017-05-16T17:42:00Z" w:initials="l">
    <w:p w14:paraId="3F662CCC" w14:textId="725C6045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这个人民币的换算，有依据吗？容易被质疑，吐槽</w:t>
      </w:r>
    </w:p>
  </w:comment>
  <w:comment w:id="92" w:author="liangqiang" w:date="2017-05-16T17:42:00Z" w:initials="l">
    <w:p w14:paraId="5CE61A0C" w14:textId="5D4BE5CF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用行程来引入，离开上海到了常州，就讲常州的事了。</w:t>
      </w:r>
    </w:p>
  </w:comment>
  <w:comment w:id="93" w:author="liangqiang" w:date="2017-05-16T17:43:00Z" w:initials="l">
    <w:p w14:paraId="43BC1B94" w14:textId="0A52FBB1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可以不解释</w:t>
      </w:r>
    </w:p>
  </w:comment>
  <w:comment w:id="94" w:author="liangqiang" w:date="2017-05-16T17:44:00Z" w:initials="l">
    <w:p w14:paraId="2C8E65DB" w14:textId="6B1D7F2A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可以说出大户人家的荣耀感</w:t>
      </w:r>
    </w:p>
  </w:comment>
  <w:comment w:id="95" w:author="liangqiang" w:date="2017-05-16T17:47:00Z" w:initials="l">
    <w:p w14:paraId="65A44FD0" w14:textId="42AA2F43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有人跟他商量鹿鸣宴的事。他做过新科举人吧，或许有经验？</w:t>
      </w:r>
    </w:p>
  </w:comment>
  <w:comment w:id="96" w:author="liangqiang" w:date="2017-05-16T17:47:00Z" w:initials="l">
    <w:p w14:paraId="15E3F54F" w14:textId="5B865346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是没资格再办吧。去吃的人，也有限制吗？</w:t>
      </w:r>
    </w:p>
  </w:comment>
  <w:comment w:id="97" w:author="liangqiang" w:date="2017-05-16T17:50:00Z" w:initials="l">
    <w:p w14:paraId="4B3590A0" w14:textId="4D55AFB4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一般人应该没有吃过熊掌。应该假设对方是没有吃过的态度。</w:t>
      </w:r>
    </w:p>
  </w:comment>
  <w:comment w:id="98" w:author="liangqiang" w:date="2017-05-16T17:51:00Z" w:initials="l">
    <w:p w14:paraId="6B42791C" w14:textId="0B9A892A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不讲现代的事</w:t>
      </w:r>
    </w:p>
  </w:comment>
  <w:comment w:id="99" w:author="liangqiang" w:date="2017-05-16T17:57:00Z" w:initials="l">
    <w:p w14:paraId="68884205" w14:textId="0516FF1F" w:rsidR="00383B7A" w:rsidRDefault="00383B7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在镇江？</w:t>
      </w:r>
    </w:p>
  </w:comment>
  <w:comment w:id="100" w:author="liangqiang" w:date="2017-05-16T17:57:00Z" w:initials="l">
    <w:p w14:paraId="15ED0DED" w14:textId="5040FF20" w:rsidR="00D12A0A" w:rsidRDefault="00D12A0A">
      <w:pPr>
        <w:pStyle w:val="af"/>
      </w:pPr>
      <w:r>
        <w:rPr>
          <w:rStyle w:val="ae"/>
        </w:rPr>
        <w:annotationRef/>
      </w:r>
      <w:r w:rsidR="00383B7A">
        <w:rPr>
          <w:rFonts w:hint="eastAsia"/>
        </w:rPr>
        <w:t>和时代相关的看法，很好</w:t>
      </w:r>
    </w:p>
  </w:comment>
  <w:comment w:id="101" w:author="liangqiang" w:date="2017-05-16T17:52:00Z" w:initials="l">
    <w:p w14:paraId="2FD36137" w14:textId="7EE7CBF0" w:rsidR="005D130B" w:rsidRDefault="005D130B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不用这么生硬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B4097" w14:textId="77777777" w:rsidR="006E1D8A" w:rsidRDefault="006E1D8A" w:rsidP="000B03FC">
      <w:r>
        <w:separator/>
      </w:r>
    </w:p>
  </w:endnote>
  <w:endnote w:type="continuationSeparator" w:id="0">
    <w:p w14:paraId="4303BB71" w14:textId="77777777" w:rsidR="006E1D8A" w:rsidRDefault="006E1D8A" w:rsidP="000B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dobeSongStd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267F7" w14:textId="77777777" w:rsidR="006E1D8A" w:rsidRDefault="006E1D8A" w:rsidP="000B03FC">
      <w:r>
        <w:separator/>
      </w:r>
    </w:p>
  </w:footnote>
  <w:footnote w:type="continuationSeparator" w:id="0">
    <w:p w14:paraId="03A14DFD" w14:textId="77777777" w:rsidR="006E1D8A" w:rsidRDefault="006E1D8A" w:rsidP="000B0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F824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2997"/>
    <w:multiLevelType w:val="hybridMultilevel"/>
    <w:tmpl w:val="802A3416"/>
    <w:lvl w:ilvl="0" w:tplc="52448B1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4A11BE8"/>
    <w:multiLevelType w:val="multilevel"/>
    <w:tmpl w:val="A2D073C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BD72CD3"/>
    <w:multiLevelType w:val="hybridMultilevel"/>
    <w:tmpl w:val="37BA47DE"/>
    <w:lvl w:ilvl="0" w:tplc="934E89DC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390AD9"/>
    <w:multiLevelType w:val="multilevel"/>
    <w:tmpl w:val="B1C69374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C055EEF"/>
    <w:multiLevelType w:val="hybridMultilevel"/>
    <w:tmpl w:val="EFDA2D3C"/>
    <w:lvl w:ilvl="0" w:tplc="CA50FA18">
      <w:start w:val="4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2794D48"/>
    <w:multiLevelType w:val="hybridMultilevel"/>
    <w:tmpl w:val="1D56B976"/>
    <w:lvl w:ilvl="0" w:tplc="D8BE85B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144B63"/>
    <w:multiLevelType w:val="multilevel"/>
    <w:tmpl w:val="9FE8273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>
    <w:nsid w:val="54E23690"/>
    <w:multiLevelType w:val="hybridMultilevel"/>
    <w:tmpl w:val="93B87F6E"/>
    <w:lvl w:ilvl="0" w:tplc="A2947A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36971D9"/>
    <w:multiLevelType w:val="hybridMultilevel"/>
    <w:tmpl w:val="7520BA70"/>
    <w:lvl w:ilvl="0" w:tplc="005E6C5C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0181D8D"/>
    <w:multiLevelType w:val="multilevel"/>
    <w:tmpl w:val="A63CDD66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791B535B"/>
    <w:multiLevelType w:val="multilevel"/>
    <w:tmpl w:val="274A98EA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9E"/>
    <w:rsid w:val="00002B6E"/>
    <w:rsid w:val="00007508"/>
    <w:rsid w:val="00015180"/>
    <w:rsid w:val="00017F59"/>
    <w:rsid w:val="00026830"/>
    <w:rsid w:val="00033289"/>
    <w:rsid w:val="0003720B"/>
    <w:rsid w:val="000401EB"/>
    <w:rsid w:val="00041EA3"/>
    <w:rsid w:val="00064525"/>
    <w:rsid w:val="00066092"/>
    <w:rsid w:val="00071689"/>
    <w:rsid w:val="0007650B"/>
    <w:rsid w:val="00077B70"/>
    <w:rsid w:val="00092394"/>
    <w:rsid w:val="000A374D"/>
    <w:rsid w:val="000B03FC"/>
    <w:rsid w:val="000E26C2"/>
    <w:rsid w:val="000E5174"/>
    <w:rsid w:val="000F6DC5"/>
    <w:rsid w:val="00154583"/>
    <w:rsid w:val="00163C7A"/>
    <w:rsid w:val="00174BB4"/>
    <w:rsid w:val="00176A0E"/>
    <w:rsid w:val="00181862"/>
    <w:rsid w:val="00187EF6"/>
    <w:rsid w:val="00197854"/>
    <w:rsid w:val="001B4589"/>
    <w:rsid w:val="001C726F"/>
    <w:rsid w:val="001D4129"/>
    <w:rsid w:val="001D5066"/>
    <w:rsid w:val="001F1784"/>
    <w:rsid w:val="00206A2A"/>
    <w:rsid w:val="00220AD9"/>
    <w:rsid w:val="00226E22"/>
    <w:rsid w:val="00246F8A"/>
    <w:rsid w:val="00255521"/>
    <w:rsid w:val="002772B1"/>
    <w:rsid w:val="00281AC6"/>
    <w:rsid w:val="002872A4"/>
    <w:rsid w:val="002A1E62"/>
    <w:rsid w:val="002D559D"/>
    <w:rsid w:val="002E0306"/>
    <w:rsid w:val="002E08B0"/>
    <w:rsid w:val="002F3471"/>
    <w:rsid w:val="002F660F"/>
    <w:rsid w:val="002F7EA8"/>
    <w:rsid w:val="00302F36"/>
    <w:rsid w:val="003106D1"/>
    <w:rsid w:val="00317917"/>
    <w:rsid w:val="00330AAC"/>
    <w:rsid w:val="003357A7"/>
    <w:rsid w:val="003428E9"/>
    <w:rsid w:val="00345D0C"/>
    <w:rsid w:val="00355E79"/>
    <w:rsid w:val="00363C66"/>
    <w:rsid w:val="003705C6"/>
    <w:rsid w:val="00372AE5"/>
    <w:rsid w:val="0037390C"/>
    <w:rsid w:val="00375CDB"/>
    <w:rsid w:val="0037610C"/>
    <w:rsid w:val="00383B7A"/>
    <w:rsid w:val="00386947"/>
    <w:rsid w:val="003B2006"/>
    <w:rsid w:val="003D2A9F"/>
    <w:rsid w:val="00400EE5"/>
    <w:rsid w:val="00411D27"/>
    <w:rsid w:val="00423763"/>
    <w:rsid w:val="00436486"/>
    <w:rsid w:val="004446F5"/>
    <w:rsid w:val="00463307"/>
    <w:rsid w:val="0048015A"/>
    <w:rsid w:val="004D6282"/>
    <w:rsid w:val="004E3ACC"/>
    <w:rsid w:val="004F2CCF"/>
    <w:rsid w:val="00532838"/>
    <w:rsid w:val="00537ADD"/>
    <w:rsid w:val="00546461"/>
    <w:rsid w:val="00556732"/>
    <w:rsid w:val="00593C57"/>
    <w:rsid w:val="005968FD"/>
    <w:rsid w:val="005B1479"/>
    <w:rsid w:val="005C5245"/>
    <w:rsid w:val="005D130B"/>
    <w:rsid w:val="005F1CDD"/>
    <w:rsid w:val="005F2138"/>
    <w:rsid w:val="0061001B"/>
    <w:rsid w:val="00610C14"/>
    <w:rsid w:val="00610DC7"/>
    <w:rsid w:val="006222A8"/>
    <w:rsid w:val="00647914"/>
    <w:rsid w:val="00650DD6"/>
    <w:rsid w:val="00676AEA"/>
    <w:rsid w:val="00683A00"/>
    <w:rsid w:val="00690056"/>
    <w:rsid w:val="006A1975"/>
    <w:rsid w:val="006D615F"/>
    <w:rsid w:val="006D786E"/>
    <w:rsid w:val="006D78F4"/>
    <w:rsid w:val="006E1D8A"/>
    <w:rsid w:val="006F03A5"/>
    <w:rsid w:val="00710941"/>
    <w:rsid w:val="00710FB6"/>
    <w:rsid w:val="00712738"/>
    <w:rsid w:val="00713D42"/>
    <w:rsid w:val="00714579"/>
    <w:rsid w:val="007326BF"/>
    <w:rsid w:val="0075246E"/>
    <w:rsid w:val="007671A9"/>
    <w:rsid w:val="00775EF4"/>
    <w:rsid w:val="0078148F"/>
    <w:rsid w:val="007863DE"/>
    <w:rsid w:val="007A5A72"/>
    <w:rsid w:val="007C1425"/>
    <w:rsid w:val="007C30A1"/>
    <w:rsid w:val="007D466E"/>
    <w:rsid w:val="007D4E3F"/>
    <w:rsid w:val="007E3673"/>
    <w:rsid w:val="008043A9"/>
    <w:rsid w:val="00810D76"/>
    <w:rsid w:val="00812EA0"/>
    <w:rsid w:val="00826D2F"/>
    <w:rsid w:val="00861AB0"/>
    <w:rsid w:val="00866E02"/>
    <w:rsid w:val="008848CD"/>
    <w:rsid w:val="008C21DA"/>
    <w:rsid w:val="008C2D66"/>
    <w:rsid w:val="008C6035"/>
    <w:rsid w:val="008C6727"/>
    <w:rsid w:val="008D1032"/>
    <w:rsid w:val="008D7BEA"/>
    <w:rsid w:val="008F06EA"/>
    <w:rsid w:val="008F3599"/>
    <w:rsid w:val="008F610C"/>
    <w:rsid w:val="00911A51"/>
    <w:rsid w:val="0091541C"/>
    <w:rsid w:val="00915DF8"/>
    <w:rsid w:val="00925C9D"/>
    <w:rsid w:val="00950626"/>
    <w:rsid w:val="009545ED"/>
    <w:rsid w:val="00957134"/>
    <w:rsid w:val="00962278"/>
    <w:rsid w:val="0098106E"/>
    <w:rsid w:val="00987757"/>
    <w:rsid w:val="009A3EAD"/>
    <w:rsid w:val="009D239C"/>
    <w:rsid w:val="009D4AE4"/>
    <w:rsid w:val="009D615F"/>
    <w:rsid w:val="009E3847"/>
    <w:rsid w:val="009E71D2"/>
    <w:rsid w:val="00A06AA0"/>
    <w:rsid w:val="00A23AE2"/>
    <w:rsid w:val="00A450EB"/>
    <w:rsid w:val="00A82F88"/>
    <w:rsid w:val="00A87C17"/>
    <w:rsid w:val="00AB2075"/>
    <w:rsid w:val="00AB512F"/>
    <w:rsid w:val="00AC63BF"/>
    <w:rsid w:val="00AD4F9D"/>
    <w:rsid w:val="00AF5A4E"/>
    <w:rsid w:val="00AF74FD"/>
    <w:rsid w:val="00B002AC"/>
    <w:rsid w:val="00B0048F"/>
    <w:rsid w:val="00B107BC"/>
    <w:rsid w:val="00B11CA1"/>
    <w:rsid w:val="00B23979"/>
    <w:rsid w:val="00B362B5"/>
    <w:rsid w:val="00B40BCC"/>
    <w:rsid w:val="00B40CE1"/>
    <w:rsid w:val="00B47ABE"/>
    <w:rsid w:val="00B91DA0"/>
    <w:rsid w:val="00B97A43"/>
    <w:rsid w:val="00BA4CB7"/>
    <w:rsid w:val="00BB5E05"/>
    <w:rsid w:val="00BB61D8"/>
    <w:rsid w:val="00BC282F"/>
    <w:rsid w:val="00BC653B"/>
    <w:rsid w:val="00BC751B"/>
    <w:rsid w:val="00BE5E2E"/>
    <w:rsid w:val="00BE71B0"/>
    <w:rsid w:val="00BF75FF"/>
    <w:rsid w:val="00C20EFF"/>
    <w:rsid w:val="00C272C9"/>
    <w:rsid w:val="00C53F54"/>
    <w:rsid w:val="00C56673"/>
    <w:rsid w:val="00C61D84"/>
    <w:rsid w:val="00C63670"/>
    <w:rsid w:val="00C76F10"/>
    <w:rsid w:val="00C828AD"/>
    <w:rsid w:val="00C978D3"/>
    <w:rsid w:val="00CA3610"/>
    <w:rsid w:val="00CB5C57"/>
    <w:rsid w:val="00CC1712"/>
    <w:rsid w:val="00CC1DCE"/>
    <w:rsid w:val="00CC3FC0"/>
    <w:rsid w:val="00CE2198"/>
    <w:rsid w:val="00CF127B"/>
    <w:rsid w:val="00CF2C58"/>
    <w:rsid w:val="00D00208"/>
    <w:rsid w:val="00D0093B"/>
    <w:rsid w:val="00D021CD"/>
    <w:rsid w:val="00D07867"/>
    <w:rsid w:val="00D12A0A"/>
    <w:rsid w:val="00D30D97"/>
    <w:rsid w:val="00D3403A"/>
    <w:rsid w:val="00D356CE"/>
    <w:rsid w:val="00D43943"/>
    <w:rsid w:val="00D63AA3"/>
    <w:rsid w:val="00D9213C"/>
    <w:rsid w:val="00D92A4E"/>
    <w:rsid w:val="00D947A0"/>
    <w:rsid w:val="00DA0239"/>
    <w:rsid w:val="00DA4889"/>
    <w:rsid w:val="00DC0F90"/>
    <w:rsid w:val="00DC72A3"/>
    <w:rsid w:val="00DD2B70"/>
    <w:rsid w:val="00DD3B0F"/>
    <w:rsid w:val="00DE667D"/>
    <w:rsid w:val="00DF59FE"/>
    <w:rsid w:val="00E01229"/>
    <w:rsid w:val="00E20608"/>
    <w:rsid w:val="00E21029"/>
    <w:rsid w:val="00E228C2"/>
    <w:rsid w:val="00E2375A"/>
    <w:rsid w:val="00E2576F"/>
    <w:rsid w:val="00E3307D"/>
    <w:rsid w:val="00E42559"/>
    <w:rsid w:val="00E63683"/>
    <w:rsid w:val="00E90987"/>
    <w:rsid w:val="00E96C6B"/>
    <w:rsid w:val="00EA7D8E"/>
    <w:rsid w:val="00EB27C2"/>
    <w:rsid w:val="00EB72AC"/>
    <w:rsid w:val="00ED4EAC"/>
    <w:rsid w:val="00EF70C4"/>
    <w:rsid w:val="00F0599E"/>
    <w:rsid w:val="00F1718E"/>
    <w:rsid w:val="00F21E99"/>
    <w:rsid w:val="00F3259A"/>
    <w:rsid w:val="00F3588E"/>
    <w:rsid w:val="00F45644"/>
    <w:rsid w:val="00F57BFF"/>
    <w:rsid w:val="00F6583C"/>
    <w:rsid w:val="00F6628D"/>
    <w:rsid w:val="00F811BD"/>
    <w:rsid w:val="00F93135"/>
    <w:rsid w:val="00FA457C"/>
    <w:rsid w:val="00FA6E91"/>
    <w:rsid w:val="00FB13E8"/>
    <w:rsid w:val="00FB7ACB"/>
    <w:rsid w:val="00FD5B6D"/>
    <w:rsid w:val="00FF24B1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F57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1">
    <w:name w:val="tgt1"/>
    <w:basedOn w:val="a"/>
    <w:rsid w:val="00C978D3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rsid w:val="00206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3">
    <w:name w:val="header"/>
    <w:basedOn w:val="a"/>
    <w:link w:val="a4"/>
    <w:rsid w:val="000B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0B03FC"/>
    <w:rPr>
      <w:kern w:val="2"/>
      <w:sz w:val="18"/>
      <w:szCs w:val="18"/>
    </w:rPr>
  </w:style>
  <w:style w:type="paragraph" w:styleId="a5">
    <w:name w:val="footer"/>
    <w:basedOn w:val="a"/>
    <w:link w:val="a6"/>
    <w:rsid w:val="000B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0B03FC"/>
    <w:rPr>
      <w:kern w:val="2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B97A43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a8">
    <w:name w:val="脚注文本字符"/>
    <w:link w:val="a7"/>
    <w:uiPriority w:val="99"/>
    <w:rsid w:val="00B97A43"/>
    <w:rPr>
      <w:rFonts w:ascii="Calibri" w:hAnsi="Calibri"/>
      <w:kern w:val="2"/>
      <w:sz w:val="18"/>
      <w:szCs w:val="18"/>
    </w:rPr>
  </w:style>
  <w:style w:type="character" w:styleId="a9">
    <w:name w:val="footnote reference"/>
    <w:uiPriority w:val="99"/>
    <w:unhideWhenUsed/>
    <w:rsid w:val="00B97A43"/>
    <w:rPr>
      <w:vertAlign w:val="superscript"/>
    </w:rPr>
  </w:style>
  <w:style w:type="paragraph" w:styleId="aa">
    <w:name w:val="Normal (Web)"/>
    <w:basedOn w:val="a"/>
    <w:uiPriority w:val="99"/>
    <w:unhideWhenUsed/>
    <w:rsid w:val="00187E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 预设格式字符"/>
    <w:link w:val="HTML"/>
    <w:uiPriority w:val="99"/>
    <w:rsid w:val="0037610C"/>
    <w:rPr>
      <w:rFonts w:ascii="Arial" w:hAnsi="Arial" w:cs="Arial"/>
      <w:sz w:val="24"/>
      <w:szCs w:val="24"/>
    </w:rPr>
  </w:style>
  <w:style w:type="character" w:styleId="ab">
    <w:name w:val="Hyperlink"/>
    <w:uiPriority w:val="99"/>
    <w:unhideWhenUsed/>
    <w:rsid w:val="0037610C"/>
    <w:rPr>
      <w:color w:val="0000FF"/>
      <w:u w:val="single"/>
    </w:rPr>
  </w:style>
  <w:style w:type="paragraph" w:styleId="ac">
    <w:name w:val="Balloon Text"/>
    <w:basedOn w:val="a"/>
    <w:link w:val="ad"/>
    <w:rsid w:val="00A23AE2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rsid w:val="00A23AE2"/>
    <w:rPr>
      <w:rFonts w:ascii="Heiti SC Light" w:eastAsia="Heiti SC Light"/>
      <w:kern w:val="2"/>
      <w:sz w:val="18"/>
      <w:szCs w:val="18"/>
    </w:rPr>
  </w:style>
  <w:style w:type="character" w:styleId="ae">
    <w:name w:val="annotation reference"/>
    <w:basedOn w:val="a0"/>
    <w:rsid w:val="00A23AE2"/>
    <w:rPr>
      <w:sz w:val="21"/>
      <w:szCs w:val="21"/>
    </w:rPr>
  </w:style>
  <w:style w:type="paragraph" w:styleId="af">
    <w:name w:val="annotation text"/>
    <w:basedOn w:val="a"/>
    <w:link w:val="af0"/>
    <w:rsid w:val="00A23AE2"/>
    <w:pPr>
      <w:jc w:val="left"/>
    </w:pPr>
  </w:style>
  <w:style w:type="character" w:customStyle="1" w:styleId="af0">
    <w:name w:val="注释文本字符"/>
    <w:basedOn w:val="a0"/>
    <w:link w:val="af"/>
    <w:rsid w:val="00A23AE2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rsid w:val="00A23AE2"/>
    <w:rPr>
      <w:b/>
      <w:bCs/>
    </w:rPr>
  </w:style>
  <w:style w:type="character" w:customStyle="1" w:styleId="af2">
    <w:name w:val="批注主题字符"/>
    <w:basedOn w:val="af0"/>
    <w:link w:val="af1"/>
    <w:rsid w:val="00A23AE2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1">
    <w:name w:val="tgt1"/>
    <w:basedOn w:val="a"/>
    <w:rsid w:val="00C978D3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rsid w:val="00206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3">
    <w:name w:val="header"/>
    <w:basedOn w:val="a"/>
    <w:link w:val="a4"/>
    <w:rsid w:val="000B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0B03FC"/>
    <w:rPr>
      <w:kern w:val="2"/>
      <w:sz w:val="18"/>
      <w:szCs w:val="18"/>
    </w:rPr>
  </w:style>
  <w:style w:type="paragraph" w:styleId="a5">
    <w:name w:val="footer"/>
    <w:basedOn w:val="a"/>
    <w:link w:val="a6"/>
    <w:rsid w:val="000B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0B03FC"/>
    <w:rPr>
      <w:kern w:val="2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B97A43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a8">
    <w:name w:val="脚注文本字符"/>
    <w:link w:val="a7"/>
    <w:uiPriority w:val="99"/>
    <w:rsid w:val="00B97A43"/>
    <w:rPr>
      <w:rFonts w:ascii="Calibri" w:hAnsi="Calibri"/>
      <w:kern w:val="2"/>
      <w:sz w:val="18"/>
      <w:szCs w:val="18"/>
    </w:rPr>
  </w:style>
  <w:style w:type="character" w:styleId="a9">
    <w:name w:val="footnote reference"/>
    <w:uiPriority w:val="99"/>
    <w:unhideWhenUsed/>
    <w:rsid w:val="00B97A43"/>
    <w:rPr>
      <w:vertAlign w:val="superscript"/>
    </w:rPr>
  </w:style>
  <w:style w:type="paragraph" w:styleId="aa">
    <w:name w:val="Normal (Web)"/>
    <w:basedOn w:val="a"/>
    <w:uiPriority w:val="99"/>
    <w:unhideWhenUsed/>
    <w:rsid w:val="00187E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 预设格式字符"/>
    <w:link w:val="HTML"/>
    <w:uiPriority w:val="99"/>
    <w:rsid w:val="0037610C"/>
    <w:rPr>
      <w:rFonts w:ascii="Arial" w:hAnsi="Arial" w:cs="Arial"/>
      <w:sz w:val="24"/>
      <w:szCs w:val="24"/>
    </w:rPr>
  </w:style>
  <w:style w:type="character" w:styleId="ab">
    <w:name w:val="Hyperlink"/>
    <w:uiPriority w:val="99"/>
    <w:unhideWhenUsed/>
    <w:rsid w:val="0037610C"/>
    <w:rPr>
      <w:color w:val="0000FF"/>
      <w:u w:val="single"/>
    </w:rPr>
  </w:style>
  <w:style w:type="paragraph" w:styleId="ac">
    <w:name w:val="Balloon Text"/>
    <w:basedOn w:val="a"/>
    <w:link w:val="ad"/>
    <w:rsid w:val="00A23AE2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rsid w:val="00A23AE2"/>
    <w:rPr>
      <w:rFonts w:ascii="Heiti SC Light" w:eastAsia="Heiti SC Light"/>
      <w:kern w:val="2"/>
      <w:sz w:val="18"/>
      <w:szCs w:val="18"/>
    </w:rPr>
  </w:style>
  <w:style w:type="character" w:styleId="ae">
    <w:name w:val="annotation reference"/>
    <w:basedOn w:val="a0"/>
    <w:rsid w:val="00A23AE2"/>
    <w:rPr>
      <w:sz w:val="21"/>
      <w:szCs w:val="21"/>
    </w:rPr>
  </w:style>
  <w:style w:type="paragraph" w:styleId="af">
    <w:name w:val="annotation text"/>
    <w:basedOn w:val="a"/>
    <w:link w:val="af0"/>
    <w:rsid w:val="00A23AE2"/>
    <w:pPr>
      <w:jc w:val="left"/>
    </w:pPr>
  </w:style>
  <w:style w:type="character" w:customStyle="1" w:styleId="af0">
    <w:name w:val="注释文本字符"/>
    <w:basedOn w:val="a0"/>
    <w:link w:val="af"/>
    <w:rsid w:val="00A23AE2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rsid w:val="00A23AE2"/>
    <w:rPr>
      <w:b/>
      <w:bCs/>
    </w:rPr>
  </w:style>
  <w:style w:type="character" w:customStyle="1" w:styleId="af2">
    <w:name w:val="批注主题字符"/>
    <w:basedOn w:val="af0"/>
    <w:link w:val="af1"/>
    <w:rsid w:val="00A23AE2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1058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081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965</Words>
  <Characters>5505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liangqiang</cp:lastModifiedBy>
  <cp:revision>3</cp:revision>
  <dcterms:created xsi:type="dcterms:W3CDTF">2017-05-16T09:58:00Z</dcterms:created>
  <dcterms:modified xsi:type="dcterms:W3CDTF">2017-05-16T10:03:00Z</dcterms:modified>
</cp:coreProperties>
</file>